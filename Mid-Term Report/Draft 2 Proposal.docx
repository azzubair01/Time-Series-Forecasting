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drawing>
          <wp:inline distT="0" distB="0" distL="0" distR="0">
            <wp:extent cx="3796665" cy="118237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3796665" cy="1182370"/>
                    </a:xfrm>
                    <a:prstGeom prst="rect">
                      <a:avLst/>
                    </a:prstGeom>
                  </pic:spPr>
                </pic:pic>
              </a:graphicData>
            </a:graphic>
          </wp:inline>
        </w:drawing>
      </w:r>
    </w:p>
    <w:p>
      <w:pPr>
        <w:pStyle w:val="Normal"/>
        <w:bidi w:val="0"/>
        <w:spacing w:before="0" w:after="0"/>
        <w:jc w:val="center"/>
        <w:rPr>
          <w:rFonts w:eastAsia="Times New Roman"/>
          <w:ins w:id="1" w:author="Unknown Author" w:date="2020-10-19T01:07:12Z"/>
          <w:sz w:val="12"/>
          <w:szCs w:val="12"/>
        </w:rPr>
      </w:pPr>
      <w:ins w:id="0" w:author="Unknown Author" w:date="2020-10-19T01:07:12Z">
        <w:r>
          <w:rPr>
            <w:rFonts w:eastAsia="Times New Roman"/>
            <w:sz w:val="12"/>
            <w:szCs w:val="12"/>
          </w:rPr>
        </w:r>
      </w:ins>
    </w:p>
    <w:p>
      <w:pPr>
        <w:pStyle w:val="Normal"/>
        <w:bidi w:val="0"/>
        <w:spacing w:lineRule="auto" w:line="360"/>
        <w:jc w:val="center"/>
        <w:rPr/>
      </w:pPr>
      <w:ins w:id="2" w:author="Unknown Author" w:date="2020-10-19T01:07:12Z">
        <w:r>
          <w:rPr>
            <w:rFonts w:cs="Arial" w:ascii="Arial" w:hAnsi="Arial"/>
            <w:sz w:val="36"/>
            <w:szCs w:val="36"/>
          </w:rPr>
          <w:t>CDS 5</w:t>
        </w:r>
      </w:ins>
      <w:r>
        <w:rPr>
          <w:rFonts w:eastAsia="Noto Serif CJK SC" w:cs="Arial" w:ascii="Arial" w:hAnsi="Arial"/>
          <w:color w:val="auto"/>
          <w:kern w:val="2"/>
          <w:sz w:val="36"/>
          <w:szCs w:val="36"/>
          <w:lang w:val="en-NZ" w:eastAsia="zh-CN" w:bidi="hi-IN"/>
        </w:rPr>
        <w:t>90:</w:t>
      </w:r>
    </w:p>
    <w:p>
      <w:pPr>
        <w:pStyle w:val="Normal"/>
        <w:bidi w:val="0"/>
        <w:spacing w:before="0" w:after="0"/>
        <w:jc w:val="center"/>
        <w:rPr>
          <w:rFonts w:ascii="Arial" w:hAnsi="Arial" w:eastAsia="Noto Serif CJK SC" w:cs="Arial"/>
          <w:b/>
          <w:b/>
          <w:color w:val="auto"/>
          <w:kern w:val="2"/>
          <w:sz w:val="36"/>
          <w:szCs w:val="36"/>
          <w:lang w:val="en-NZ" w:eastAsia="zh-CN" w:bidi="hi-IN"/>
          <w:ins w:id="3" w:author="Unknown Author" w:date="2020-10-19T01:07:12Z"/>
        </w:rPr>
      </w:pPr>
      <w:r>
        <w:rPr>
          <w:rFonts w:eastAsia="Noto Serif CJK SC" w:cs="Arial" w:ascii="Arial" w:hAnsi="Arial"/>
          <w:b/>
          <w:color w:val="auto"/>
          <w:kern w:val="2"/>
          <w:sz w:val="36"/>
          <w:szCs w:val="36"/>
          <w:lang w:val="en-NZ" w:eastAsia="zh-CN" w:bidi="hi-IN"/>
        </w:rPr>
        <w:t>Consultancy Project and Practicum</w:t>
      </w:r>
    </w:p>
    <w:p>
      <w:pPr>
        <w:pStyle w:val="Normal"/>
        <w:bidi w:val="0"/>
        <w:jc w:val="start"/>
        <w:rPr>
          <w:rFonts w:ascii="Arial" w:hAnsi="Arial" w:cs="Arial"/>
          <w:ins w:id="5" w:author="Unknown Author" w:date="2020-10-19T01:07:12Z"/>
          <w:szCs w:val="24"/>
        </w:rPr>
      </w:pPr>
      <w:ins w:id="4" w:author="Unknown Author" w:date="2020-10-19T01:07:12Z">
        <w:r>
          <w:rPr>
            <w:rFonts w:cs="Arial" w:ascii="Arial" w:hAnsi="Arial"/>
            <w:szCs w:val="24"/>
          </w:rPr>
          <w:t xml:space="preserve"> </w:t>
        </w:r>
      </w:ins>
    </w:p>
    <w:p>
      <w:pPr>
        <w:pStyle w:val="Normal"/>
        <w:bidi w:val="0"/>
        <w:jc w:val="start"/>
        <w:rPr>
          <w:rFonts w:ascii="Arial" w:hAnsi="Arial" w:cs="Arial"/>
          <w:ins w:id="7" w:author="Unknown Author" w:date="2020-10-19T01:07:12Z"/>
          <w:sz w:val="36"/>
          <w:szCs w:val="36"/>
        </w:rPr>
      </w:pPr>
      <w:ins w:id="6" w:author="Unknown Author" w:date="2020-10-19T01:07:12Z">
        <w:r>
          <w:rPr>
            <w:rFonts w:cs="Arial" w:ascii="Arial" w:hAnsi="Arial"/>
            <w:sz w:val="36"/>
            <w:szCs w:val="36"/>
          </w:rPr>
        </w:r>
      </w:ins>
    </w:p>
    <w:p>
      <w:pPr>
        <w:pStyle w:val="Normal"/>
        <w:bidi w:val="0"/>
        <w:spacing w:before="0" w:after="0"/>
        <w:jc w:val="start"/>
        <w:rPr>
          <w:rFonts w:ascii="Arial" w:hAnsi="Arial" w:cs="Arial"/>
          <w:ins w:id="9" w:author="Unknown Author" w:date="2020-10-19T01:07:12Z"/>
          <w:b/>
          <w:b/>
          <w:sz w:val="14"/>
          <w:szCs w:val="14"/>
        </w:rPr>
      </w:pPr>
      <w:ins w:id="8" w:author="Unknown Author" w:date="2020-10-19T01:07:12Z">
        <w:r>
          <w:rPr>
            <w:rFonts w:cs="Arial" w:ascii="Arial" w:hAnsi="Arial"/>
            <w:b/>
            <w:sz w:val="14"/>
            <w:szCs w:val="14"/>
          </w:rPr>
        </w:r>
      </w:ins>
    </w:p>
    <w:p>
      <w:pPr>
        <w:pStyle w:val="Normal"/>
        <w:bidi w:val="0"/>
        <w:spacing w:lineRule="auto" w:line="360"/>
        <w:jc w:val="center"/>
        <w:rPr>
          <w:rFonts w:ascii="Arial" w:hAnsi="Arial" w:cs="Arial"/>
          <w:ins w:id="11" w:author="Unknown Author" w:date="2020-10-19T01:07:12Z"/>
          <w:sz w:val="36"/>
          <w:szCs w:val="36"/>
        </w:rPr>
      </w:pPr>
      <w:ins w:id="10" w:author="Unknown Author" w:date="2020-10-19T01:07:12Z">
        <w:r>
          <w:rPr>
            <w:rFonts w:cs="Arial" w:ascii="Arial" w:hAnsi="Arial"/>
            <w:sz w:val="36"/>
            <w:szCs w:val="36"/>
          </w:rPr>
          <w:t>Consultancy Project Proposal:</w:t>
        </w:r>
      </w:ins>
    </w:p>
    <w:p>
      <w:pPr>
        <w:pStyle w:val="Normal"/>
        <w:bidi w:val="0"/>
        <w:spacing w:before="0" w:after="0"/>
        <w:jc w:val="center"/>
        <w:rPr/>
      </w:pPr>
      <w:ins w:id="12" w:author="Unknown Author" w:date="2020-10-19T01:07:12Z">
        <w:r>
          <w:rPr>
            <w:rFonts w:cs="Arial" w:ascii="Arial" w:hAnsi="Arial"/>
            <w:b/>
            <w:bCs/>
            <w:sz w:val="36"/>
            <w:szCs w:val="36"/>
          </w:rPr>
          <w:t>Time Series Prediction</w:t>
        </w:r>
      </w:ins>
    </w:p>
    <w:p>
      <w:pPr>
        <w:pStyle w:val="Normal"/>
        <w:bidi w:val="0"/>
        <w:spacing w:before="0" w:after="0"/>
        <w:jc w:val="center"/>
        <w:rPr/>
      </w:pPr>
      <w:r>
        <w:rPr>
          <w:rFonts w:cs="Arial" w:ascii="Arial" w:hAnsi="Arial"/>
          <w:b/>
          <w:bCs/>
          <w:sz w:val="36"/>
          <w:szCs w:val="36"/>
        </w:rPr>
        <w:t xml:space="preserve">for </w:t>
      </w:r>
      <w:r>
        <w:rPr>
          <w:rFonts w:eastAsia="Noto Serif CJK SC" w:cs="Arial" w:ascii="Arial" w:hAnsi="Arial"/>
          <w:b/>
          <w:bCs/>
          <w:color w:val="auto"/>
          <w:kern w:val="2"/>
          <w:sz w:val="36"/>
          <w:szCs w:val="36"/>
          <w:lang w:val="en-NZ" w:eastAsia="zh-CN" w:bidi="hi-IN"/>
        </w:rPr>
        <w:t>Predicting Real Private Consumption</w:t>
      </w:r>
    </w:p>
    <w:p>
      <w:pPr>
        <w:pStyle w:val="Normal"/>
        <w:bidi w:val="0"/>
        <w:spacing w:before="0" w:after="0"/>
        <w:jc w:val="start"/>
        <w:rPr>
          <w:rFonts w:ascii="Arial" w:hAnsi="Arial" w:cs="Arial"/>
          <w:ins w:id="14" w:author="Unknown Author" w:date="2020-10-19T01:07:12Z"/>
          <w:sz w:val="36"/>
          <w:szCs w:val="36"/>
        </w:rPr>
      </w:pPr>
      <w:ins w:id="13" w:author="Unknown Author" w:date="2020-10-19T01:07:12Z">
        <w:r>
          <w:rPr>
            <w:rFonts w:cs="Arial" w:ascii="Arial" w:hAnsi="Arial"/>
            <w:sz w:val="36"/>
            <w:szCs w:val="36"/>
          </w:rPr>
        </w:r>
      </w:ins>
    </w:p>
    <w:p>
      <w:pPr>
        <w:pStyle w:val="Normal"/>
        <w:bidi w:val="0"/>
        <w:spacing w:before="240" w:after="160"/>
        <w:jc w:val="center"/>
        <w:rPr>
          <w:rFonts w:ascii="Arial" w:hAnsi="Arial" w:cs="Arial"/>
          <w:ins w:id="16" w:author="Unknown Author" w:date="2020-10-19T01:07:12Z"/>
          <w:sz w:val="36"/>
          <w:szCs w:val="36"/>
        </w:rPr>
      </w:pPr>
      <w:ins w:id="15" w:author="Unknown Author" w:date="2020-10-19T01:07:12Z">
        <w:r>
          <w:rPr>
            <w:rFonts w:cs="Arial" w:ascii="Arial" w:hAnsi="Arial"/>
            <w:sz w:val="36"/>
            <w:szCs w:val="36"/>
          </w:rPr>
          <w:t>Prepared by:</w:t>
        </w:r>
      </w:ins>
    </w:p>
    <w:p>
      <w:pPr>
        <w:pStyle w:val="Normal"/>
        <w:bidi w:val="0"/>
        <w:jc w:val="center"/>
        <w:rPr>
          <w:rFonts w:ascii="Arial" w:hAnsi="Arial" w:cs="Arial"/>
          <w:ins w:id="18" w:author="Unknown Author" w:date="2020-10-19T01:07:12Z"/>
          <w:b/>
          <w:b/>
          <w:sz w:val="36"/>
          <w:szCs w:val="36"/>
        </w:rPr>
      </w:pPr>
      <w:ins w:id="17" w:author="Unknown Author" w:date="2020-10-19T01:07:12Z">
        <w:r>
          <w:rPr>
            <w:rFonts w:cs="Arial" w:ascii="Arial" w:hAnsi="Arial"/>
            <w:b/>
            <w:sz w:val="36"/>
            <w:szCs w:val="36"/>
          </w:rPr>
          <w:t xml:space="preserve">Muhammad Azzubair bin Azeman </w:t>
          <w:tab/>
          <w:t>P-COM0019/19</w:t>
        </w:r>
      </w:ins>
    </w:p>
    <w:p>
      <w:pPr>
        <w:pStyle w:val="Normal"/>
        <w:bidi w:val="0"/>
        <w:spacing w:before="0" w:after="0"/>
        <w:jc w:val="start"/>
        <w:rPr>
          <w:rFonts w:ascii="Arial" w:hAnsi="Arial" w:cs="Arial"/>
          <w:ins w:id="20" w:author="Unknown Author" w:date="2020-10-19T01:07:12Z"/>
          <w:b/>
          <w:b/>
          <w:sz w:val="36"/>
          <w:szCs w:val="36"/>
        </w:rPr>
      </w:pPr>
      <w:ins w:id="19" w:author="Unknown Author" w:date="2020-10-19T01:07:12Z">
        <w:r>
          <w:rPr>
            <w:rFonts w:cs="Arial" w:ascii="Arial" w:hAnsi="Arial"/>
            <w:b/>
            <w:sz w:val="36"/>
            <w:szCs w:val="36"/>
          </w:rPr>
        </w:r>
      </w:ins>
    </w:p>
    <w:p>
      <w:pPr>
        <w:pStyle w:val="Normal"/>
        <w:bidi w:val="0"/>
        <w:spacing w:before="240" w:after="160"/>
        <w:jc w:val="center"/>
        <w:rPr>
          <w:rFonts w:ascii="Arial" w:hAnsi="Arial" w:cs="Arial"/>
          <w:ins w:id="22" w:author="Unknown Author" w:date="2020-10-19T01:07:12Z"/>
          <w:sz w:val="36"/>
          <w:szCs w:val="36"/>
        </w:rPr>
      </w:pPr>
      <w:ins w:id="21" w:author="Unknown Author" w:date="2020-10-19T01:07:12Z">
        <w:r>
          <w:rPr>
            <w:rFonts w:cs="Arial" w:ascii="Arial" w:hAnsi="Arial"/>
            <w:sz w:val="36"/>
            <w:szCs w:val="36"/>
          </w:rPr>
          <w:t>Submitted for:</w:t>
        </w:r>
      </w:ins>
    </w:p>
    <w:p>
      <w:pPr>
        <w:pStyle w:val="Normal"/>
        <w:bidi w:val="0"/>
        <w:spacing w:lineRule="auto" w:line="240" w:before="0" w:after="0"/>
        <w:jc w:val="center"/>
        <w:rPr/>
      </w:pPr>
      <w:r>
        <w:rPr>
          <w:rFonts w:cs="Arial" w:ascii="Arial" w:hAnsi="Arial"/>
          <w:b/>
          <w:sz w:val="36"/>
          <w:szCs w:val="36"/>
        </w:rPr>
        <w:t>Mohd Azam Osman</w:t>
      </w:r>
    </w:p>
    <w:p>
      <w:pPr>
        <w:pStyle w:val="Normal"/>
        <w:bidi w:val="0"/>
        <w:spacing w:lineRule="auto" w:line="360"/>
        <w:jc w:val="start"/>
        <w:rPr>
          <w:rFonts w:ascii="Arial" w:hAnsi="Arial" w:cs="Arial"/>
          <w:ins w:id="24" w:author="Unknown Author" w:date="2020-10-19T01:07:12Z"/>
          <w:sz w:val="36"/>
          <w:szCs w:val="36"/>
        </w:rPr>
      </w:pPr>
      <w:ins w:id="23" w:author="Unknown Author" w:date="2020-10-19T01:07:12Z">
        <w:r>
          <w:rPr>
            <w:rFonts w:cs="Arial" w:ascii="Arial" w:hAnsi="Arial"/>
            <w:sz w:val="36"/>
            <w:szCs w:val="36"/>
          </w:rPr>
        </w:r>
      </w:ins>
    </w:p>
    <w:p>
      <w:pPr>
        <w:pStyle w:val="Normal"/>
        <w:bidi w:val="0"/>
        <w:spacing w:lineRule="auto" w:line="360"/>
        <w:jc w:val="center"/>
        <w:rPr>
          <w:rFonts w:ascii="Arial" w:hAnsi="Arial" w:cs="Arial"/>
          <w:ins w:id="26" w:author="Unknown Author" w:date="2020-10-19T01:07:12Z"/>
          <w:sz w:val="36"/>
          <w:szCs w:val="36"/>
        </w:rPr>
      </w:pPr>
      <w:ins w:id="25" w:author="Unknown Author" w:date="2020-10-19T01:07:12Z">
        <w:r>
          <w:rPr>
            <w:rFonts w:cs="Arial" w:ascii="Arial" w:hAnsi="Arial"/>
            <w:sz w:val="36"/>
            <w:szCs w:val="36"/>
          </w:rPr>
          <w:t>Date of Submission:</w:t>
        </w:r>
      </w:ins>
    </w:p>
    <w:p>
      <w:pPr>
        <w:pStyle w:val="Normal"/>
        <w:bidi w:val="0"/>
        <w:spacing w:before="0" w:after="0"/>
        <w:jc w:val="center"/>
        <w:rPr>
          <w:rFonts w:ascii="Arial" w:hAnsi="Arial" w:eastAsia="Noto Serif CJK SC" w:cs="Arial"/>
          <w:b/>
          <w:b/>
          <w:color w:val="auto"/>
          <w:kern w:val="2"/>
          <w:sz w:val="36"/>
          <w:szCs w:val="36"/>
          <w:lang w:val="en-NZ" w:eastAsia="zh-CN" w:bidi="hi-IN"/>
          <w:ins w:id="27" w:author="Unknown Author" w:date="2020-10-19T01:07:12Z"/>
        </w:rPr>
      </w:pPr>
      <w:r>
        <w:rPr>
          <w:rFonts w:eastAsia="Noto Serif CJK SC" w:cs="Arial" w:ascii="Arial" w:hAnsi="Arial"/>
          <w:b/>
          <w:color w:val="auto"/>
          <w:kern w:val="2"/>
          <w:sz w:val="36"/>
          <w:szCs w:val="36"/>
          <w:lang w:val="en-NZ" w:eastAsia="zh-CN" w:bidi="hi-IN"/>
        </w:rPr>
        <w:t>15 November 2020</w:t>
      </w:r>
    </w:p>
    <w:p>
      <w:pPr>
        <w:pStyle w:val="Normal"/>
        <w:bidi w:val="0"/>
        <w:spacing w:before="0" w:after="0"/>
        <w:jc w:val="center"/>
        <w:rPr>
          <w:rFonts w:ascii="Arial" w:hAnsi="Arial" w:cs="Arial"/>
          <w:ins w:id="29" w:author="Unknown Author" w:date="2020-10-19T01:07:12Z"/>
          <w:sz w:val="32"/>
          <w:szCs w:val="32"/>
        </w:rPr>
      </w:pPr>
      <w:ins w:id="28" w:author="Unknown Author" w:date="2020-10-19T01:07:12Z">
        <w:r>
          <w:rPr>
            <w:rFonts w:cs="Arial" w:ascii="Arial" w:hAnsi="Arial"/>
            <w:sz w:val="32"/>
            <w:szCs w:val="32"/>
          </w:rPr>
        </w:r>
      </w:ins>
    </w:p>
    <w:p>
      <w:pPr>
        <w:pStyle w:val="Normal"/>
        <w:bidi w:val="0"/>
        <w:spacing w:before="0" w:after="0"/>
        <w:jc w:val="center"/>
        <w:rPr>
          <w:rFonts w:ascii="Arial" w:hAnsi="Arial" w:cs="Arial"/>
          <w:ins w:id="31" w:author="Unknown Author" w:date="2020-10-19T01:07:12Z"/>
          <w:sz w:val="32"/>
          <w:szCs w:val="32"/>
        </w:rPr>
      </w:pPr>
      <w:ins w:id="30" w:author="Unknown Author" w:date="2020-10-19T01:07:12Z">
        <w:r>
          <w:rPr>
            <w:rFonts w:cs="Arial" w:ascii="Arial" w:hAnsi="Arial"/>
            <w:sz w:val="32"/>
            <w:szCs w:val="32"/>
          </w:rPr>
        </w:r>
      </w:ins>
    </w:p>
    <w:p>
      <w:pPr>
        <w:pStyle w:val="Normal"/>
        <w:bidi w:val="0"/>
        <w:spacing w:lineRule="auto" w:line="360" w:before="0" w:after="0"/>
        <w:jc w:val="center"/>
        <w:rPr>
          <w:rFonts w:ascii="Arial" w:hAnsi="Arial" w:cs="Arial"/>
          <w:ins w:id="33" w:author="Unknown Author" w:date="2020-10-19T01:07:12Z"/>
          <w:sz w:val="36"/>
          <w:szCs w:val="36"/>
        </w:rPr>
      </w:pPr>
      <w:ins w:id="32" w:author="Unknown Author" w:date="2020-10-19T01:07:12Z">
        <w:r>
          <w:rPr>
            <w:rFonts w:cs="Arial" w:ascii="Arial" w:hAnsi="Arial"/>
            <w:sz w:val="36"/>
            <w:szCs w:val="36"/>
          </w:rPr>
          <w:t>School of Computer Science</w:t>
        </w:r>
      </w:ins>
    </w:p>
    <w:p>
      <w:pPr>
        <w:pStyle w:val="Normal"/>
        <w:bidi w:val="0"/>
        <w:spacing w:lineRule="auto" w:line="360" w:before="0" w:after="0"/>
        <w:jc w:val="center"/>
        <w:rPr>
          <w:rFonts w:ascii="Arial" w:hAnsi="Arial" w:cs="Arial"/>
          <w:b/>
          <w:b/>
          <w:bCs/>
          <w:sz w:val="36"/>
          <w:szCs w:val="36"/>
        </w:rPr>
      </w:pPr>
      <w:ins w:id="34" w:author="Unknown Author" w:date="2020-10-19T01:07:12Z">
        <w:bookmarkStart w:id="0" w:name="_m1htns57hvr1"/>
        <w:bookmarkEnd w:id="0"/>
        <w:r>
          <w:rPr>
            <w:rFonts w:cs="Arial" w:ascii="Arial" w:hAnsi="Arial"/>
            <w:b/>
            <w:bCs/>
            <w:sz w:val="36"/>
            <w:szCs w:val="36"/>
          </w:rPr>
          <w:t>Academic Session 2019 / 2020</w:t>
        </w:r>
      </w:ins>
    </w:p>
    <w:p>
      <w:pPr>
        <w:pStyle w:val="Normal"/>
        <w:bidi w:val="0"/>
        <w:jc w:val="center"/>
        <w:rPr>
          <w:rFonts w:ascii="Times New Roman" w:hAnsi="Times New Roman"/>
          <w:b/>
          <w:b/>
          <w:bCs/>
          <w:sz w:val="28"/>
          <w:szCs w:val="28"/>
          <w:del w:id="36" w:author="Unknown Author" w:date="2020-10-19T01:09:08Z"/>
        </w:rPr>
      </w:pPr>
      <w:del w:id="35" w:author="Unknown Author" w:date="2020-10-19T01:09:08Z">
        <w:r>
          <w:rPr/>
        </w:r>
      </w:del>
    </w:p>
    <w:p>
      <w:pPr>
        <w:pStyle w:val="Normal"/>
        <w:bidi w:val="0"/>
        <w:jc w:val="center"/>
        <w:rPr>
          <w:rFonts w:ascii="Times New Roman" w:hAnsi="Times New Roman"/>
          <w:b/>
          <w:b/>
          <w:bCs/>
          <w:del w:id="38" w:author="Unknown Author" w:date="2020-10-19T01:09:08Z"/>
        </w:rPr>
      </w:pPr>
      <w:del w:id="37" w:author="Unknown Author" w:date="2020-10-19T01:09:08Z">
        <w:r>
          <w:rPr>
            <w:rFonts w:ascii="Times New Roman" w:hAnsi="Times New Roman"/>
            <w:b/>
            <w:bCs/>
          </w:rPr>
        </w:r>
      </w:del>
    </w:p>
    <w:p>
      <w:pPr>
        <w:pStyle w:val="Normal"/>
        <w:bidi w:val="0"/>
        <w:jc w:val="center"/>
        <w:rPr>
          <w:rFonts w:ascii="Times New Roman" w:hAnsi="Times New Roman"/>
          <w:b/>
          <w:b/>
          <w:bCs/>
          <w:sz w:val="28"/>
          <w:szCs w:val="28"/>
          <w:del w:id="40" w:author="Unknown Author" w:date="2020-10-19T01:07:17Z"/>
        </w:rPr>
      </w:pPr>
      <w:del w:id="39" w:author="Unknown Author" w:date="2020-10-19T01:07:17Z">
        <w:r>
          <w:rPr/>
        </w:r>
      </w:del>
    </w:p>
    <w:p>
      <w:pPr>
        <w:pStyle w:val="Normal"/>
        <w:bidi w:val="0"/>
        <w:jc w:val="center"/>
        <w:rPr>
          <w:rFonts w:ascii="Times New Roman" w:hAnsi="Times New Roman"/>
          <w:b/>
          <w:b/>
          <w:bCs/>
          <w:del w:id="42" w:author="Unknown Author" w:date="2020-10-19T01:07:17Z"/>
        </w:rPr>
      </w:pPr>
      <w:del w:id="41" w:author="Unknown Author" w:date="2020-10-19T01:07:17Z">
        <w:r>
          <w:rPr>
            <w:rFonts w:ascii="Times New Roman" w:hAnsi="Times New Roman"/>
            <w:b/>
            <w:bCs/>
          </w:rPr>
        </w:r>
      </w:del>
    </w:p>
    <w:p>
      <w:pPr>
        <w:pStyle w:val="Normal"/>
        <w:bidi w:val="0"/>
        <w:jc w:val="center"/>
        <w:rPr>
          <w:rFonts w:ascii="Times New Roman" w:hAnsi="Times New Roman"/>
          <w:b/>
          <w:b/>
          <w:bCs/>
          <w:del w:id="44" w:author="Unknown Author" w:date="2020-10-19T01:07:17Z"/>
        </w:rPr>
      </w:pPr>
      <w:del w:id="43" w:author="Unknown Author" w:date="2020-10-19T01:07:17Z">
        <w:r>
          <w:rPr>
            <w:rFonts w:ascii="Times New Roman" w:hAnsi="Times New Roman"/>
            <w:b/>
            <w:bCs/>
          </w:rPr>
        </w:r>
      </w:del>
    </w:p>
    <w:p>
      <w:pPr>
        <w:pStyle w:val="Normal"/>
        <w:bidi w:val="0"/>
        <w:jc w:val="center"/>
        <w:rPr>
          <w:rFonts w:ascii="Times New Roman" w:hAnsi="Times New Roman"/>
          <w:b/>
          <w:b/>
          <w:bCs/>
          <w:del w:id="46" w:author="Unknown Author" w:date="2020-10-19T01:07:17Z"/>
        </w:rPr>
      </w:pPr>
      <w:del w:id="45" w:author="Unknown Author" w:date="2020-10-19T01:07:17Z">
        <w:r>
          <w:rPr>
            <w:rFonts w:ascii="Times New Roman" w:hAnsi="Times New Roman"/>
            <w:b/>
            <w:bCs/>
          </w:rPr>
        </w:r>
      </w:del>
    </w:p>
    <w:p>
      <w:pPr>
        <w:pStyle w:val="Normal"/>
        <w:bidi w:val="0"/>
        <w:jc w:val="center"/>
        <w:rPr>
          <w:rFonts w:ascii="Times New Roman" w:hAnsi="Times New Roman"/>
          <w:b/>
          <w:b/>
          <w:bCs/>
          <w:del w:id="48" w:author="Unknown Author" w:date="2020-10-19T01:07:17Z"/>
        </w:rPr>
      </w:pPr>
      <w:del w:id="47" w:author="Unknown Author" w:date="2020-10-19T01:07:17Z">
        <w:r>
          <w:rPr>
            <w:rFonts w:ascii="Times New Roman" w:hAnsi="Times New Roman"/>
            <w:b/>
            <w:bCs/>
          </w:rPr>
        </w:r>
      </w:del>
    </w:p>
    <w:p>
      <w:pPr>
        <w:pStyle w:val="Normal"/>
        <w:bidi w:val="0"/>
        <w:jc w:val="center"/>
        <w:rPr>
          <w:rFonts w:ascii="Times New Roman" w:hAnsi="Times New Roman"/>
          <w:b/>
          <w:b/>
          <w:bCs/>
          <w:del w:id="50" w:author="Unknown Author" w:date="2020-10-19T01:07:17Z"/>
        </w:rPr>
      </w:pPr>
      <w:del w:id="49" w:author="Unknown Author" w:date="2020-10-19T01:07:17Z">
        <w:r>
          <w:rPr>
            <w:rFonts w:ascii="Times New Roman" w:hAnsi="Times New Roman"/>
            <w:b/>
            <w:bCs/>
          </w:rPr>
        </w:r>
      </w:del>
    </w:p>
    <w:p>
      <w:pPr>
        <w:pStyle w:val="Normal"/>
        <w:bidi w:val="0"/>
        <w:jc w:val="center"/>
        <w:rPr>
          <w:rFonts w:ascii="Times New Roman" w:hAnsi="Times New Roman"/>
          <w:b/>
          <w:b/>
          <w:bCs/>
          <w:del w:id="52" w:author="Unknown Author" w:date="2020-10-19T01:07:17Z"/>
        </w:rPr>
      </w:pPr>
      <w:del w:id="51" w:author="Unknown Author" w:date="2020-10-19T01:07:17Z">
        <w:r>
          <w:rPr>
            <w:rFonts w:ascii="Times New Roman" w:hAnsi="Times New Roman"/>
            <w:b/>
            <w:bCs/>
          </w:rPr>
        </w:r>
      </w:del>
    </w:p>
    <w:p>
      <w:pPr>
        <w:pStyle w:val="Normal"/>
        <w:bidi w:val="0"/>
        <w:jc w:val="center"/>
        <w:rPr>
          <w:rFonts w:ascii="Times New Roman" w:hAnsi="Times New Roman"/>
          <w:b/>
          <w:b/>
          <w:bCs/>
          <w:del w:id="54" w:author="Unknown Author" w:date="2020-10-19T01:07:17Z"/>
        </w:rPr>
      </w:pPr>
      <w:del w:id="53" w:author="Unknown Author" w:date="2020-10-19T01:07:17Z">
        <w:r>
          <w:rPr>
            <w:rFonts w:ascii="Times New Roman" w:hAnsi="Times New Roman"/>
            <w:b/>
            <w:bCs/>
          </w:rPr>
        </w:r>
      </w:del>
    </w:p>
    <w:p>
      <w:pPr>
        <w:pStyle w:val="Normal"/>
        <w:bidi w:val="0"/>
        <w:jc w:val="center"/>
        <w:rPr>
          <w:rFonts w:ascii="Times New Roman" w:hAnsi="Times New Roman"/>
          <w:b/>
          <w:b/>
          <w:bCs/>
          <w:del w:id="56" w:author="Unknown Author" w:date="2020-10-19T01:07:17Z"/>
        </w:rPr>
      </w:pPr>
      <w:del w:id="55" w:author="Unknown Author" w:date="2020-10-19T01:07:17Z">
        <w:r>
          <w:rPr>
            <w:rFonts w:ascii="Times New Roman" w:hAnsi="Times New Roman"/>
            <w:b/>
            <w:bCs/>
          </w:rPr>
        </w:r>
      </w:del>
    </w:p>
    <w:p>
      <w:pPr>
        <w:pStyle w:val="Normal"/>
        <w:bidi w:val="0"/>
        <w:jc w:val="center"/>
        <w:rPr>
          <w:rFonts w:ascii="Times New Roman" w:hAnsi="Times New Roman"/>
          <w:b/>
          <w:b/>
          <w:bCs/>
          <w:del w:id="58" w:author="Unknown Author" w:date="2020-10-19T01:07:17Z"/>
        </w:rPr>
      </w:pPr>
      <w:del w:id="57" w:author="Unknown Author" w:date="2020-10-19T01:07:17Z">
        <w:r>
          <w:rPr>
            <w:rFonts w:ascii="Times New Roman" w:hAnsi="Times New Roman"/>
            <w:b/>
            <w:bCs/>
          </w:rPr>
        </w:r>
      </w:del>
    </w:p>
    <w:p>
      <w:pPr>
        <w:pStyle w:val="Normal"/>
        <w:bidi w:val="0"/>
        <w:jc w:val="center"/>
        <w:rPr>
          <w:rFonts w:ascii="Times New Roman" w:hAnsi="Times New Roman"/>
          <w:b/>
          <w:b/>
          <w:bCs/>
          <w:del w:id="60" w:author="Unknown Author" w:date="2020-10-19T01:07:17Z"/>
        </w:rPr>
      </w:pPr>
      <w:del w:id="59" w:author="Unknown Author" w:date="2020-10-19T01:07:17Z">
        <w:r>
          <w:rPr>
            <w:rFonts w:ascii="Times New Roman" w:hAnsi="Times New Roman"/>
            <w:b/>
            <w:bCs/>
          </w:rPr>
        </w:r>
      </w:del>
    </w:p>
    <w:p>
      <w:pPr>
        <w:pStyle w:val="Normal"/>
        <w:bidi w:val="0"/>
        <w:jc w:val="center"/>
        <w:rPr>
          <w:rFonts w:ascii="Times New Roman" w:hAnsi="Times New Roman"/>
          <w:b/>
          <w:b/>
          <w:bCs/>
          <w:del w:id="62" w:author="Unknown Author" w:date="2020-10-19T01:07:17Z"/>
        </w:rPr>
      </w:pPr>
      <w:del w:id="61" w:author="Unknown Author" w:date="2020-10-19T01:07:17Z">
        <w:r>
          <w:rPr>
            <w:rFonts w:ascii="Times New Roman" w:hAnsi="Times New Roman"/>
            <w:b/>
            <w:bCs/>
          </w:rPr>
        </w:r>
      </w:del>
    </w:p>
    <w:p>
      <w:pPr>
        <w:pStyle w:val="Normal"/>
        <w:bidi w:val="0"/>
        <w:jc w:val="center"/>
        <w:rPr>
          <w:rFonts w:ascii="Times New Roman" w:hAnsi="Times New Roman"/>
          <w:b/>
          <w:b/>
          <w:bCs/>
          <w:del w:id="64" w:author="Unknown Author" w:date="2020-10-19T01:07:17Z"/>
        </w:rPr>
      </w:pPr>
      <w:del w:id="63" w:author="Unknown Author" w:date="2020-10-19T01:07:17Z">
        <w:r>
          <w:rPr>
            <w:rFonts w:ascii="Times New Roman" w:hAnsi="Times New Roman"/>
            <w:b/>
            <w:bCs/>
          </w:rPr>
        </w:r>
      </w:del>
    </w:p>
    <w:p>
      <w:pPr>
        <w:pStyle w:val="Normal"/>
        <w:bidi w:val="0"/>
        <w:jc w:val="center"/>
        <w:rPr>
          <w:rFonts w:ascii="Times New Roman" w:hAnsi="Times New Roman"/>
          <w:b/>
          <w:b/>
          <w:bCs/>
          <w:del w:id="66" w:author="Unknown Author" w:date="2020-10-19T01:07:17Z"/>
        </w:rPr>
      </w:pPr>
      <w:del w:id="65" w:author="Unknown Author" w:date="2020-10-19T01:07:17Z">
        <w:r>
          <w:rPr>
            <w:rFonts w:ascii="Times New Roman" w:hAnsi="Times New Roman"/>
            <w:b/>
            <w:bCs/>
          </w:rPr>
        </w:r>
      </w:del>
    </w:p>
    <w:p>
      <w:pPr>
        <w:pStyle w:val="Normal"/>
        <w:bidi w:val="0"/>
        <w:jc w:val="center"/>
        <w:rPr>
          <w:rFonts w:ascii="Times New Roman" w:hAnsi="Times New Roman"/>
          <w:b/>
          <w:b/>
          <w:bCs/>
          <w:del w:id="68" w:author="Unknown Author" w:date="2020-10-19T01:07:17Z"/>
        </w:rPr>
      </w:pPr>
      <w:del w:id="67" w:author="Unknown Author" w:date="2020-10-19T01:07:17Z">
        <w:r>
          <w:rPr>
            <w:rFonts w:ascii="Times New Roman" w:hAnsi="Times New Roman"/>
            <w:b/>
            <w:bCs/>
          </w:rPr>
        </w:r>
      </w:del>
    </w:p>
    <w:p>
      <w:pPr>
        <w:pStyle w:val="Normal"/>
        <w:bidi w:val="0"/>
        <w:jc w:val="center"/>
        <w:rPr>
          <w:rFonts w:ascii="Times New Roman" w:hAnsi="Times New Roman"/>
          <w:b/>
          <w:b/>
          <w:bCs/>
          <w:del w:id="70" w:author="Unknown Author" w:date="2020-10-19T01:07:17Z"/>
        </w:rPr>
      </w:pPr>
      <w:del w:id="69" w:author="Unknown Author" w:date="2020-10-19T01:07:17Z">
        <w:r>
          <w:rPr>
            <w:rFonts w:ascii="Times New Roman" w:hAnsi="Times New Roman"/>
            <w:b/>
            <w:bCs/>
          </w:rPr>
        </w:r>
      </w:del>
    </w:p>
    <w:p>
      <w:pPr>
        <w:pStyle w:val="Normal"/>
        <w:bidi w:val="0"/>
        <w:jc w:val="center"/>
        <w:rPr>
          <w:rFonts w:ascii="Times New Roman" w:hAnsi="Times New Roman"/>
          <w:b/>
          <w:b/>
          <w:bCs/>
          <w:del w:id="72" w:author="Unknown Author" w:date="2020-10-19T01:07:17Z"/>
        </w:rPr>
      </w:pPr>
      <w:del w:id="71" w:author="Unknown Author" w:date="2020-10-19T01:07:17Z">
        <w:r>
          <w:rPr>
            <w:rFonts w:ascii="Times New Roman" w:hAnsi="Times New Roman"/>
            <w:b/>
            <w:bCs/>
          </w:rPr>
        </w:r>
      </w:del>
    </w:p>
    <w:p>
      <w:pPr>
        <w:pStyle w:val="Normal"/>
        <w:bidi w:val="0"/>
        <w:jc w:val="center"/>
        <w:rPr>
          <w:rFonts w:ascii="Times New Roman" w:hAnsi="Times New Roman"/>
          <w:b/>
          <w:b/>
          <w:bCs/>
          <w:del w:id="74" w:author="Unknown Author" w:date="2020-10-19T01:07:17Z"/>
        </w:rPr>
      </w:pPr>
      <w:del w:id="73" w:author="Unknown Author" w:date="2020-10-19T01:07:17Z">
        <w:r>
          <w:rPr>
            <w:rFonts w:ascii="Times New Roman" w:hAnsi="Times New Roman"/>
            <w:b/>
            <w:bCs/>
          </w:rPr>
        </w:r>
      </w:del>
    </w:p>
    <w:p>
      <w:pPr>
        <w:pStyle w:val="Normal"/>
        <w:bidi w:val="0"/>
        <w:jc w:val="center"/>
        <w:rPr>
          <w:rFonts w:ascii="Times New Roman" w:hAnsi="Times New Roman"/>
          <w:b/>
          <w:b/>
          <w:bCs/>
          <w:del w:id="76" w:author="Unknown Author" w:date="2020-10-19T01:07:17Z"/>
        </w:rPr>
      </w:pPr>
      <w:del w:id="75" w:author="Unknown Author" w:date="2020-10-19T01:07:17Z">
        <w:r>
          <w:rPr>
            <w:rFonts w:ascii="Times New Roman" w:hAnsi="Times New Roman"/>
            <w:b/>
            <w:bCs/>
          </w:rPr>
        </w:r>
      </w:del>
    </w:p>
    <w:p>
      <w:pPr>
        <w:pStyle w:val="Normal"/>
        <w:bidi w:val="0"/>
        <w:jc w:val="center"/>
        <w:rPr>
          <w:rFonts w:ascii="Times New Roman" w:hAnsi="Times New Roman"/>
          <w:b/>
          <w:b/>
          <w:bCs/>
          <w:del w:id="78" w:author="Unknown Author" w:date="2020-10-19T01:07:17Z"/>
        </w:rPr>
      </w:pPr>
      <w:del w:id="77" w:author="Unknown Author" w:date="2020-10-19T01:07:17Z">
        <w:r>
          <w:rPr>
            <w:rFonts w:ascii="Times New Roman" w:hAnsi="Times New Roman"/>
            <w:b/>
            <w:bCs/>
          </w:rPr>
        </w:r>
      </w:del>
    </w:p>
    <w:p>
      <w:pPr>
        <w:pStyle w:val="Normal"/>
        <w:bidi w:val="0"/>
        <w:jc w:val="center"/>
        <w:rPr>
          <w:rFonts w:ascii="Times New Roman" w:hAnsi="Times New Roman"/>
          <w:b/>
          <w:b/>
          <w:bCs/>
          <w:del w:id="80" w:author="Unknown Author" w:date="2020-10-19T01:07:17Z"/>
        </w:rPr>
      </w:pPr>
      <w:del w:id="79" w:author="Unknown Author" w:date="2020-10-19T01:07:17Z">
        <w:r>
          <w:rPr>
            <w:rFonts w:ascii="Times New Roman" w:hAnsi="Times New Roman"/>
            <w:b/>
            <w:bCs/>
          </w:rPr>
        </w:r>
      </w:del>
    </w:p>
    <w:p>
      <w:pPr>
        <w:pStyle w:val="Normal"/>
        <w:bidi w:val="0"/>
        <w:jc w:val="center"/>
        <w:rPr>
          <w:rFonts w:ascii="Times New Roman" w:hAnsi="Times New Roman"/>
          <w:b/>
          <w:b/>
          <w:bCs/>
          <w:sz w:val="28"/>
          <w:szCs w:val="28"/>
          <w:del w:id="82" w:author="Unknown Author" w:date="2020-10-19T01:09:08Z"/>
        </w:rPr>
      </w:pPr>
      <w:del w:id="81" w:author="Unknown Author" w:date="2020-10-19T01:09:08Z">
        <w:r>
          <w:rPr/>
        </w:r>
      </w:del>
    </w:p>
    <w:p>
      <w:pPr>
        <w:pStyle w:val="Normal"/>
        <w:bidi w:val="0"/>
        <w:jc w:val="center"/>
        <w:rPr>
          <w:rFonts w:ascii="Times New Roman" w:hAnsi="Times New Roman"/>
          <w:b/>
          <w:b/>
          <w:bCs/>
          <w:del w:id="84" w:author="Unknown Author" w:date="2020-10-19T01:09:08Z"/>
        </w:rPr>
      </w:pPr>
      <w:del w:id="83" w:author="Unknown Author" w:date="2020-10-19T01:09:08Z">
        <w:r>
          <w:rPr>
            <w:rFonts w:ascii="Times New Roman" w:hAnsi="Times New Roman"/>
            <w:b/>
            <w:bCs/>
          </w:rPr>
        </w:r>
      </w:del>
    </w:p>
    <w:p>
      <w:pPr>
        <w:pStyle w:val="Normal"/>
        <w:bidi w:val="0"/>
        <w:jc w:val="center"/>
        <w:rPr>
          <w:rFonts w:ascii="Times New Roman" w:hAnsi="Times New Roman"/>
          <w:b/>
          <w:b/>
          <w:bCs/>
          <w:del w:id="86" w:author="Unknown Author" w:date="2020-10-19T01:09:08Z"/>
        </w:rPr>
      </w:pPr>
      <w:del w:id="85" w:author="Unknown Author" w:date="2020-10-19T01:09:08Z">
        <w:r>
          <w:rPr>
            <w:rFonts w:ascii="Times New Roman" w:hAnsi="Times New Roman"/>
            <w:b/>
            <w:bCs/>
          </w:rPr>
        </w:r>
      </w:del>
    </w:p>
    <w:p>
      <w:pPr>
        <w:pStyle w:val="Normal"/>
        <w:bidi w:val="0"/>
        <w:jc w:val="center"/>
        <w:rPr>
          <w:rFonts w:ascii="Times New Roman" w:hAnsi="Times New Roman"/>
          <w:b/>
          <w:b/>
          <w:bCs/>
          <w:sz w:val="28"/>
          <w:szCs w:val="28"/>
          <w:del w:id="88" w:author="Unknown Author" w:date="2020-10-19T01:09:08Z"/>
        </w:rPr>
      </w:pPr>
      <w:del w:id="87" w:author="Unknown Author" w:date="2020-10-19T01:07:27Z">
        <w:r>
          <w:rPr>
            <w:rFonts w:ascii="Times New Roman" w:hAnsi="Times New Roman"/>
            <w:b/>
            <w:bCs/>
            <w:sz w:val="28"/>
            <w:szCs w:val="28"/>
          </w:rPr>
          <w:delText>Title: Real Private Consumption Time Series Prediction and Forecasting</w:delText>
        </w:r>
      </w:del>
    </w:p>
    <w:p>
      <w:pPr>
        <w:pStyle w:val="Normal"/>
        <w:bidi w:val="0"/>
        <w:jc w:val="center"/>
        <w:rPr>
          <w:rFonts w:ascii="Times New Roman" w:hAnsi="Times New Roman"/>
          <w:b/>
          <w:b/>
          <w:bCs/>
          <w:sz w:val="28"/>
          <w:szCs w:val="28"/>
        </w:rPr>
      </w:pPr>
      <w:r>
        <w:rPr>
          <w:rFonts w:ascii="Times New Roman" w:hAnsi="Times New Roman"/>
          <w:b/>
          <w:bCs/>
          <w:sz w:val="28"/>
          <w:szCs w:val="28"/>
        </w:rPr>
        <w:t>CHAPTER 1</w:t>
      </w:r>
    </w:p>
    <w:p>
      <w:pPr>
        <w:pStyle w:val="Normal"/>
        <w:bidi w:val="0"/>
        <w:jc w:val="center"/>
        <w:rPr>
          <w:rFonts w:ascii="Times New Roman" w:hAnsi="Times New Roman"/>
          <w:b/>
          <w:b/>
          <w:bCs/>
          <w:sz w:val="24"/>
          <w:szCs w:val="24"/>
        </w:rPr>
      </w:pPr>
      <w:r>
        <w:rPr>
          <w:rFonts w:ascii="Times New Roman" w:hAnsi="Times New Roman"/>
          <w:b/>
          <w:bCs/>
          <w:sz w:val="24"/>
          <w:szCs w:val="24"/>
        </w:rPr>
      </w:r>
    </w:p>
    <w:p>
      <w:pPr>
        <w:pStyle w:val="Normal"/>
        <w:bidi w:val="0"/>
        <w:jc w:val="center"/>
        <w:rPr>
          <w:rFonts w:ascii="Times New Roman" w:hAnsi="Times New Roman" w:eastAsia="Noto Serif CJK SC" w:cs="Lohit Devanagari"/>
          <w:b/>
          <w:b/>
          <w:bCs/>
          <w:color w:val="auto"/>
          <w:kern w:val="2"/>
          <w:sz w:val="28"/>
          <w:szCs w:val="28"/>
          <w:lang w:val="en-NZ" w:eastAsia="zh-CN" w:bidi="hi-IN"/>
        </w:rPr>
      </w:pPr>
      <w:r>
        <w:rPr>
          <w:rFonts w:eastAsia="Noto Serif CJK SC" w:cs="Lohit Devanagari" w:ascii="Times New Roman" w:hAnsi="Times New Roman"/>
          <w:b/>
          <w:bCs/>
          <w:color w:val="auto"/>
          <w:kern w:val="2"/>
          <w:sz w:val="28"/>
          <w:szCs w:val="28"/>
          <w:lang w:val="en-NZ" w:eastAsia="zh-CN" w:bidi="hi-IN"/>
        </w:rPr>
        <w:t>INTRODUCTION &amp; RELATED WORKS</w:t>
      </w:r>
    </w:p>
    <w:p>
      <w:pPr>
        <w:pStyle w:val="Normal"/>
        <w:bidi w:val="0"/>
        <w:jc w:val="center"/>
        <w:rPr>
          <w:rFonts w:ascii="Times New Roman" w:hAnsi="Times New Roman"/>
          <w:b/>
          <w:b/>
          <w:bCs/>
        </w:rPr>
      </w:pPr>
      <w:r>
        <w:rPr>
          <w:rFonts w:ascii="Times New Roman" w:hAnsi="Times New Roman"/>
          <w:b/>
          <w:bCs/>
        </w:rPr>
      </w:r>
    </w:p>
    <w:p>
      <w:pPr>
        <w:pStyle w:val="Normal"/>
        <w:bidi w:val="0"/>
        <w:jc w:val="center"/>
        <w:rPr>
          <w:rFonts w:ascii="Times New Roman" w:hAnsi="Times New Roman"/>
          <w:b/>
          <w:b/>
          <w:bCs/>
        </w:rPr>
      </w:pPr>
      <w:r>
        <w:rPr>
          <w:rFonts w:ascii="Times New Roman" w:hAnsi="Times New Roman"/>
          <w:b/>
          <w:bCs/>
        </w:rPr>
      </w:r>
    </w:p>
    <w:p>
      <w:pPr>
        <w:pStyle w:val="Normal"/>
        <w:bidi w:val="0"/>
        <w:spacing w:before="57" w:after="57"/>
        <w:jc w:val="start"/>
        <w:rPr>
          <w:rFonts w:ascii="Times New Roman" w:hAnsi="Times New Roman"/>
          <w:b/>
          <w:b/>
          <w:bCs/>
          <w:sz w:val="26"/>
          <w:szCs w:val="26"/>
        </w:rPr>
      </w:pPr>
      <w:r>
        <w:rPr>
          <w:rFonts w:ascii="Times New Roman" w:hAnsi="Times New Roman"/>
          <w:b/>
          <w:bCs/>
          <w:sz w:val="26"/>
          <w:szCs w:val="26"/>
        </w:rPr>
        <w:t>1.1</w:t>
        <w:tab/>
        <w:t>Background of Practicum Company</w:t>
      </w:r>
    </w:p>
    <w:p>
      <w:pPr>
        <w:pStyle w:val="Normal"/>
        <w:bidi w:val="0"/>
        <w:spacing w:before="57" w:after="57"/>
        <w:jc w:val="start"/>
        <w:rPr/>
      </w:pPr>
      <w:r>
        <w:rPr/>
      </w:r>
    </w:p>
    <w:p>
      <w:pPr>
        <w:pStyle w:val="Normal"/>
        <w:tabs>
          <w:tab w:val="clear" w:pos="709"/>
          <w:tab w:val="left" w:pos="340" w:leader="none"/>
        </w:tabs>
        <w:bidi w:val="0"/>
        <w:spacing w:lineRule="auto" w:line="360" w:before="57" w:after="57"/>
        <w:ind w:start="0" w:end="0" w:hanging="0"/>
        <w:jc w:val="both"/>
        <w:rPr/>
      </w:pPr>
      <w:r>
        <w:rPr>
          <w:rFonts w:cs="Arial" w:ascii="Times New Roman" w:hAnsi="Times New Roman"/>
          <w:b w:val="false"/>
          <w:bCs w:val="false"/>
          <w:szCs w:val="24"/>
        </w:rPr>
        <w:t xml:space="preserve">DataMicron Systems Sdn Bhd is a technology company which offers consultant services for business intelligence and big data-related solutions. As many companies nowadays have their own databases, they face challenges and difficulties in gaining insights from their big and complex data using traditional techniques. Therefore, this is where DataMicron comes in whereby their managing director said in his interview with </w:t>
      </w:r>
      <w:r>
        <w:rPr>
          <w:rFonts w:cs="Arial" w:ascii="Times New Roman" w:hAnsi="Times New Roman"/>
          <w:b w:val="false"/>
          <w:bCs w:val="false"/>
          <w:i/>
          <w:iCs/>
          <w:szCs w:val="24"/>
        </w:rPr>
        <w:t>The Star</w:t>
      </w:r>
      <w:r>
        <w:rPr>
          <w:rFonts w:cs="Arial" w:ascii="Times New Roman" w:hAnsi="Times New Roman"/>
          <w:b w:val="false"/>
          <w:bCs w:val="false"/>
          <w:szCs w:val="24"/>
        </w:rPr>
        <w:t xml:space="preserve"> newspaper publication:</w:t>
      </w:r>
    </w:p>
    <w:p>
      <w:pPr>
        <w:pStyle w:val="Normal"/>
        <w:bidi w:val="0"/>
        <w:spacing w:lineRule="auto" w:line="240" w:before="57" w:after="57"/>
        <w:ind w:start="0" w:end="0" w:hanging="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ind w:start="0" w:end="0" w:hanging="0"/>
        <w:jc w:val="both"/>
        <w:rPr/>
      </w:pPr>
      <w:r>
        <w:rPr>
          <w:rFonts w:cs="Arial" w:ascii="Times New Roman" w:hAnsi="Times New Roman"/>
          <w:szCs w:val="24"/>
        </w:rPr>
        <w:t>“</w:t>
      </w:r>
      <w:r>
        <w:rPr>
          <w:rFonts w:cs="Arial" w:ascii="Times New Roman" w:hAnsi="Times New Roman"/>
          <w:i/>
          <w:iCs/>
          <w:szCs w:val="24"/>
        </w:rPr>
        <w:t>We extract data from various databases provided to us by our clients and merge them in the data warehouse, where from there, we do analysis of the data to provide our clients with business intelligence and predictive analysis, which in turn, would help them in their decision-making process</w:t>
      </w:r>
      <w:r>
        <w:rPr>
          <w:rFonts w:cs="Arial" w:ascii="Times New Roman" w:hAnsi="Times New Roman"/>
          <w:szCs w:val="24"/>
        </w:rPr>
        <w:t>” (Hooi, 2014).</w:t>
      </w:r>
    </w:p>
    <w:p>
      <w:pPr>
        <w:pStyle w:val="Normal"/>
        <w:spacing w:lineRule="auto" w:line="360"/>
        <w:ind w:start="0" w:end="0" w:hanging="0"/>
        <w:jc w:val="both"/>
        <w:rPr>
          <w:rFonts w:ascii="Times New Roman" w:hAnsi="Times New Roman"/>
          <w:sz w:val="24"/>
          <w:szCs w:val="24"/>
        </w:rPr>
      </w:pPr>
      <w:r>
        <w:rPr>
          <w:rFonts w:ascii="Times New Roman" w:hAnsi="Times New Roman"/>
          <w:sz w:val="24"/>
          <w:szCs w:val="24"/>
        </w:rPr>
      </w:r>
    </w:p>
    <w:p>
      <w:pPr>
        <w:pStyle w:val="Normal"/>
        <w:spacing w:lineRule="auto" w:line="360"/>
        <w:ind w:start="0" w:end="0" w:hanging="0"/>
        <w:jc w:val="both"/>
        <w:rPr>
          <w:rFonts w:ascii="Times New Roman" w:hAnsi="Times New Roman" w:cs="Arial"/>
          <w:szCs w:val="24"/>
        </w:rPr>
      </w:pPr>
      <w:r>
        <w:rPr>
          <w:rFonts w:cs="Arial" w:ascii="Times New Roman" w:hAnsi="Times New Roman"/>
          <w:szCs w:val="24"/>
        </w:rPr>
        <w:tab/>
        <w:t>On 2004, DataMicron company was granted by Government of Malaysia through Malaysia Digital Economy Corporation (MDEC) with Malaysia Status Services (MSC) status which enables their company to enhance their product and service developments on multimedia technologies. As a result, the company has extended their scope of services to more than five countries as in 2014. The success of this company was reflected by their Microsoft Asia Pacific Keystone Award on 2005, and SME Corp Innovation Award (ICT) on 2013 (Hooi, 2014).</w:t>
      </w:r>
    </w:p>
    <w:p>
      <w:pPr>
        <w:pStyle w:val="Normal"/>
        <w:spacing w:lineRule="auto" w:line="360"/>
        <w:ind w:start="0" w:end="0" w:hanging="0"/>
        <w:jc w:val="both"/>
        <w:rPr>
          <w:rFonts w:ascii="Times New Roman" w:hAnsi="Times New Roman" w:cs="Arial"/>
          <w:szCs w:val="24"/>
        </w:rPr>
      </w:pPr>
      <w:r>
        <w:rPr>
          <w:rFonts w:cs="Arial" w:ascii="Times New Roman" w:hAnsi="Times New Roman"/>
          <w:szCs w:val="24"/>
        </w:rPr>
      </w:r>
    </w:p>
    <w:p>
      <w:pPr>
        <w:pStyle w:val="Normal"/>
        <w:widowControl/>
        <w:suppressAutoHyphens w:val="true"/>
        <w:overflowPunct w:val="false"/>
        <w:bidi w:val="0"/>
        <w:spacing w:lineRule="auto" w:line="360" w:before="57" w:after="57"/>
        <w:ind w:start="0" w:end="0" w:hanging="0"/>
        <w:jc w:val="both"/>
        <w:rPr/>
      </w:pPr>
      <w:r>
        <w:rPr>
          <w:rFonts w:cs="Arial" w:ascii="Times New Roman" w:hAnsi="Times New Roman"/>
          <w:b w:val="false"/>
          <w:bCs w:val="false"/>
          <w:sz w:val="24"/>
          <w:szCs w:val="24"/>
        </w:rPr>
        <w:tab/>
        <w:t xml:space="preserve">DataMicron provides innovative solutions for Big Data, and Business Intelligence for many </w:t>
      </w:r>
      <w:r>
        <w:rPr>
          <w:rFonts w:eastAsia="Noto Serif CJK SC" w:cs="Arial"/>
          <w:b w:val="false"/>
          <w:bCs w:val="false"/>
          <w:color w:val="auto"/>
          <w:kern w:val="2"/>
          <w:sz w:val="24"/>
          <w:szCs w:val="24"/>
          <w:lang w:val="en-NZ" w:eastAsia="zh-CN" w:bidi="hi-IN"/>
        </w:rPr>
        <w:t>local</w:t>
      </w:r>
      <w:r>
        <w:rPr>
          <w:rFonts w:cs="Arial" w:ascii="Times New Roman" w:hAnsi="Times New Roman"/>
          <w:b w:val="false"/>
          <w:bCs w:val="false"/>
          <w:sz w:val="24"/>
          <w:szCs w:val="24"/>
        </w:rPr>
        <w:t xml:space="preserve"> and international organisations. As data value is significantly increasing, DataMicron offers three types of data-related services which are Training, Consultancy, and Support. In terms of training, DataMicron together with other industry partners agreed to develop future talents by conducting one-year placement under their company for Bachelor students of Universiti Teknologi Malaysia under 2u2i mode programme (</w:t>
      </w:r>
      <w:r>
        <w:rPr>
          <w:rFonts w:eastAsia="Noto Serif CJK SC" w:cs="Arial" w:ascii="Times New Roman" w:hAnsi="Times New Roman"/>
          <w:b w:val="false"/>
          <w:bCs w:val="false"/>
          <w:color w:val="auto"/>
          <w:kern w:val="2"/>
          <w:sz w:val="24"/>
          <w:szCs w:val="24"/>
          <w:lang w:val="en-NZ" w:eastAsia="zh-CN" w:bidi="hi-IN"/>
        </w:rPr>
        <w:t>MDEC</w:t>
      </w:r>
      <w:r>
        <w:rPr>
          <w:rFonts w:cs="Arial" w:ascii="Times New Roman" w:hAnsi="Times New Roman"/>
          <w:b w:val="false"/>
          <w:bCs w:val="false"/>
          <w:sz w:val="24"/>
          <w:szCs w:val="24"/>
        </w:rPr>
        <w:t xml:space="preserve">,  2019). </w:t>
      </w:r>
    </w:p>
    <w:p>
      <w:pPr>
        <w:pStyle w:val="Normal"/>
        <w:bidi w:val="0"/>
        <w:spacing w:before="57" w:after="57"/>
        <w:jc w:val="start"/>
        <w:rPr>
          <w:sz w:val="24"/>
          <w:szCs w:val="24"/>
        </w:rPr>
      </w:pPr>
      <w:r>
        <w:rPr>
          <w:rFonts w:cs="Arial" w:ascii="Times New Roman" w:hAnsi="Times New Roman"/>
          <w:b/>
          <w:bCs/>
          <w:sz w:val="24"/>
          <w:szCs w:val="24"/>
        </w:rPr>
        <w:t>1.</w:t>
      </w:r>
      <w:r>
        <w:rPr>
          <w:rFonts w:eastAsia="Noto Serif CJK SC" w:cs="Arial" w:ascii="Times New Roman" w:hAnsi="Times New Roman"/>
          <w:b/>
          <w:bCs/>
          <w:color w:val="auto"/>
          <w:kern w:val="2"/>
          <w:sz w:val="24"/>
          <w:szCs w:val="24"/>
          <w:lang w:val="en-NZ" w:eastAsia="zh-CN" w:bidi="hi-IN"/>
        </w:rPr>
        <w:t>2</w:t>
      </w:r>
      <w:r>
        <w:rPr>
          <w:rFonts w:cs="Arial" w:ascii="Times New Roman" w:hAnsi="Times New Roman"/>
          <w:b/>
          <w:bCs/>
          <w:sz w:val="24"/>
          <w:szCs w:val="24"/>
        </w:rPr>
        <w:tab/>
        <w:t xml:space="preserve">Background of </w:t>
      </w:r>
      <w:r>
        <w:rPr>
          <w:rFonts w:eastAsia="Noto Serif CJK SC" w:cs="Arial" w:ascii="Times New Roman" w:hAnsi="Times New Roman"/>
          <w:b/>
          <w:bCs/>
          <w:color w:val="auto"/>
          <w:kern w:val="2"/>
          <w:sz w:val="24"/>
          <w:szCs w:val="24"/>
          <w:lang w:val="en-NZ" w:eastAsia="zh-CN" w:bidi="hi-IN"/>
        </w:rPr>
        <w:t>Domain</w:t>
      </w:r>
    </w:p>
    <w:p>
      <w:pPr>
        <w:pStyle w:val="Normal"/>
        <w:bidi w:val="0"/>
        <w:spacing w:lineRule="auto" w:line="240" w:before="57" w:after="57"/>
        <w:jc w:val="both"/>
        <w:rPr>
          <w:rFonts w:ascii="Times New Roman" w:hAnsi="Times New Roman"/>
          <w:b/>
          <w:b/>
          <w:bCs/>
        </w:rPr>
      </w:pPr>
      <w:r>
        <w:rPr>
          <w:rFonts w:ascii="Times New Roman" w:hAnsi="Times New Roman"/>
          <w:b/>
          <w:bCs/>
        </w:rPr>
      </w:r>
    </w:p>
    <w:p>
      <w:pPr>
        <w:pStyle w:val="Normal"/>
        <w:bidi w:val="0"/>
        <w:spacing w:lineRule="auto" w:line="360"/>
        <w:ind w:start="0" w:end="283" w:hanging="0"/>
        <w:jc w:val="both"/>
        <w:rPr>
          <w:rFonts w:ascii="Times New Roman" w:hAnsi="Times New Roman"/>
          <w:b w:val="false"/>
          <w:b w:val="false"/>
          <w:bCs w:val="false"/>
        </w:rPr>
      </w:pPr>
      <w:r>
        <w:rPr>
          <w:rFonts w:ascii="Times New Roman" w:hAnsi="Times New Roman"/>
          <w:b w:val="false"/>
          <w:bCs w:val="false"/>
        </w:rPr>
        <w:tab/>
        <w:t xml:space="preserve">Level of economic advancement of one country to another differs by the main macroeconomics indicator which is the Gross Domestic Product (GDP). As such, world countries are categorised into three categories which are Developed Economies, Economies in Transition, and Developing Economies (United Nations, 2020). In determining country classification, World Gross Product (derived from GDP) is included as one of the indicators. </w:t>
      </w:r>
    </w:p>
    <w:p>
      <w:pPr>
        <w:pStyle w:val="Normal"/>
        <w:bidi w:val="0"/>
        <w:spacing w:lineRule="exact" w:line="283"/>
        <w:ind w:start="0" w:end="283" w:hanging="0"/>
        <w:jc w:val="both"/>
        <w:rPr>
          <w:rFonts w:ascii="Times New Roman" w:hAnsi="Times New Roman"/>
          <w:b w:val="false"/>
          <w:b w:val="false"/>
          <w:bCs w:val="false"/>
        </w:rPr>
      </w:pPr>
      <w:r>
        <w:rPr>
          <w:rFonts w:ascii="Times New Roman" w:hAnsi="Times New Roman"/>
          <w:b w:val="false"/>
          <w:bCs w:val="false"/>
        </w:rPr>
        <w:t xml:space="preserve"> </w:t>
      </w:r>
    </w:p>
    <w:p>
      <w:pPr>
        <w:pStyle w:val="Normal"/>
        <w:bidi w:val="0"/>
        <w:spacing w:lineRule="auto" w:line="360"/>
        <w:jc w:val="both"/>
        <w:rPr/>
      </w:pPr>
      <w:r>
        <w:rPr>
          <w:rFonts w:ascii="Times New Roman" w:hAnsi="Times New Roman"/>
          <w:b/>
          <w:bCs/>
        </w:rPr>
        <w:tab/>
      </w:r>
      <w:r>
        <w:rPr>
          <w:rFonts w:ascii="Times New Roman" w:hAnsi="Times New Roman"/>
          <w:b w:val="false"/>
          <w:bCs w:val="false"/>
        </w:rPr>
        <w:t>Gross Domestic Product (GDP)</w:t>
      </w:r>
      <w:r>
        <w:rPr>
          <w:rFonts w:ascii="Times New Roman" w:hAnsi="Times New Roman"/>
          <w:b/>
          <w:bCs/>
        </w:rPr>
        <w:t xml:space="preserve"> </w:t>
      </w:r>
      <w:r>
        <w:rPr>
          <w:rFonts w:ascii="Times New Roman" w:hAnsi="Times New Roman"/>
          <w:b w:val="false"/>
          <w:bCs w:val="false"/>
        </w:rPr>
        <w:t>is defined</w:t>
      </w:r>
      <w:r>
        <w:rPr>
          <w:rFonts w:ascii="Times New Roman" w:hAnsi="Times New Roman"/>
          <w:b/>
          <w:bCs/>
        </w:rPr>
        <w:t xml:space="preserve"> </w:t>
      </w:r>
      <w:r>
        <w:rPr>
          <w:rFonts w:ascii="Times New Roman" w:hAnsi="Times New Roman"/>
          <w:b w:val="false"/>
          <w:bCs w:val="false"/>
        </w:rPr>
        <w:t>as “</w:t>
      </w:r>
      <w:r>
        <w:rPr>
          <w:rFonts w:ascii="Times New Roman" w:hAnsi="Times New Roman"/>
          <w:b w:val="false"/>
          <w:bCs w:val="false"/>
          <w:sz w:val="24"/>
          <w:szCs w:val="24"/>
        </w:rPr>
        <w:t>the market value of all final goods and services produced in an economy annually</w:t>
      </w:r>
      <w:r>
        <w:rPr>
          <w:rFonts w:ascii="Times New Roman" w:hAnsi="Times New Roman"/>
          <w:b w:val="false"/>
          <w:bCs w:val="false"/>
        </w:rPr>
        <w:t xml:space="preserve">” (Hashim et. al, 2018). It is measured based on three main approaches which are the Production, Expenditure, and Income approaches (Department of Statistics Malaysia (DoSM), 2020). In terms of Production approach, it reflects on economic activities of individuals towards GDP as an overall; while for Expenditure approach, it determines the values of services and products consumed by consumers. As for income approach, it includes all income sources and amounts gained in economy. Therefore, in order to determine the economic values of each approach, macroeconomic </w:t>
      </w:r>
      <w:r>
        <w:rPr>
          <w:rFonts w:eastAsia="Noto Serif CJK SC" w:cs="Lohit Devanagari" w:ascii="Times New Roman" w:hAnsi="Times New Roman"/>
          <w:b w:val="false"/>
          <w:bCs w:val="false"/>
          <w:color w:val="auto"/>
          <w:kern w:val="2"/>
          <w:sz w:val="24"/>
          <w:szCs w:val="24"/>
          <w:lang w:val="en-NZ" w:eastAsia="zh-CN" w:bidi="hi-IN"/>
        </w:rPr>
        <w:t>indicators (also known as econometrics)</w:t>
      </w:r>
      <w:r>
        <w:rPr>
          <w:rFonts w:ascii="Times New Roman" w:hAnsi="Times New Roman"/>
          <w:b w:val="false"/>
          <w:bCs w:val="false"/>
        </w:rPr>
        <w:t xml:space="preserve"> are used as input to calculate the values of each approach. </w:t>
      </w:r>
    </w:p>
    <w:p>
      <w:pPr>
        <w:pStyle w:val="Normal"/>
        <w:bidi w:val="0"/>
        <w:spacing w:lineRule="auto" w:line="240"/>
        <w:jc w:val="both"/>
        <w:rPr/>
      </w:pPr>
      <w:r>
        <w:rPr/>
      </w:r>
    </w:p>
    <w:p>
      <w:pPr>
        <w:pStyle w:val="Normal"/>
        <w:bidi w:val="0"/>
        <w:spacing w:lineRule="auto" w:line="360"/>
        <w:jc w:val="both"/>
        <w:rPr/>
      </w:pPr>
      <w:r>
        <w:rPr>
          <w:rFonts w:ascii="Times New Roman" w:hAnsi="Times New Roman"/>
          <w:b w:val="false"/>
          <w:bCs w:val="false"/>
        </w:rPr>
        <w:tab/>
        <w:t>Expenditure approach plays a crucial role in overall GDP as it contribute the most to the overall GDP since 2013 until 2018 (</w:t>
      </w:r>
      <w:del w:id="89" w:author="Unknown Author" w:date="2020-10-19T01:47:22Z">
        <w:r>
          <w:rPr>
            <w:rFonts w:ascii="Times New Roman" w:hAnsi="Times New Roman"/>
            <w:b w:val="false"/>
            <w:bCs w:val="false"/>
          </w:rPr>
          <w:delText>Organisation for Economic Co-operation and Development (OECD)</w:delText>
        </w:r>
      </w:del>
      <w:ins w:id="90" w:author="Unknown Author" w:date="2020-10-19T01:47:22Z">
        <w:r>
          <w:rPr>
            <w:rFonts w:ascii="Times New Roman" w:hAnsi="Times New Roman"/>
            <w:b w:val="false"/>
            <w:bCs w:val="false"/>
          </w:rPr>
          <w:t>Asada et.al</w:t>
        </w:r>
      </w:ins>
      <w:r>
        <w:rPr>
          <w:rFonts w:ascii="Times New Roman" w:hAnsi="Times New Roman"/>
          <w:b w:val="false"/>
          <w:bCs w:val="false"/>
        </w:rPr>
        <w:t xml:space="preserve">, 2019). This approach is dependent on five main macroeconomic indicators (econometrics) namely as Real Private Consumption (RPC), Real Government Consumption (RGC), </w:t>
      </w:r>
      <w:r>
        <w:rPr>
          <w:rFonts w:eastAsia="Noto Serif CJK SC" w:cs="Lohit Devanagari" w:ascii="Times New Roman" w:hAnsi="Times New Roman"/>
          <w:b w:val="false"/>
          <w:bCs w:val="false"/>
          <w:color w:val="auto"/>
          <w:kern w:val="2"/>
          <w:sz w:val="24"/>
          <w:szCs w:val="24"/>
          <w:lang w:val="en-NZ" w:eastAsia="zh-CN" w:bidi="hi-IN"/>
        </w:rPr>
        <w:t>Gross Fixed Capital Formation (GFCF)</w:t>
      </w:r>
      <w:r>
        <w:rPr>
          <w:rFonts w:ascii="Times New Roman" w:hAnsi="Times New Roman"/>
          <w:b w:val="false"/>
          <w:bCs w:val="false"/>
        </w:rPr>
        <w:t xml:space="preserve">, and Net Export (NE) (DoSM, 2020). Out of the </w:t>
      </w:r>
      <w:r>
        <w:rPr>
          <w:rFonts w:eastAsia="Noto Serif CJK SC" w:cs="Lohit Devanagari" w:ascii="Times New Roman" w:hAnsi="Times New Roman"/>
          <w:b w:val="false"/>
          <w:bCs w:val="false"/>
          <w:color w:val="auto"/>
          <w:kern w:val="2"/>
          <w:sz w:val="24"/>
          <w:szCs w:val="24"/>
          <w:lang w:val="en-NZ" w:eastAsia="zh-CN" w:bidi="hi-IN"/>
        </w:rPr>
        <w:t>four</w:t>
      </w:r>
      <w:r>
        <w:rPr>
          <w:rFonts w:ascii="Times New Roman" w:hAnsi="Times New Roman"/>
          <w:b w:val="false"/>
          <w:bCs w:val="false"/>
        </w:rPr>
        <w:t xml:space="preserve"> variables, RPC is the major contributor to Malaysia’s expenditure </w:t>
      </w:r>
      <w:r>
        <w:rPr>
          <w:rFonts w:eastAsia="Noto Serif CJK SC" w:cs="Lohit Devanagari" w:ascii="Times New Roman" w:hAnsi="Times New Roman"/>
          <w:b w:val="false"/>
          <w:bCs w:val="false"/>
          <w:color w:val="auto"/>
          <w:kern w:val="2"/>
          <w:sz w:val="24"/>
          <w:szCs w:val="24"/>
          <w:lang w:val="en-NZ" w:eastAsia="zh-CN" w:bidi="hi-IN"/>
        </w:rPr>
        <w:t>since 2018</w:t>
      </w:r>
      <w:r>
        <w:rPr>
          <w:rFonts w:eastAsia="Noto Serif CJK SC" w:cs="Lohit Devanagari" w:ascii="Times New Roman" w:hAnsi="Times New Roman"/>
          <w:b w:val="false"/>
          <w:bCs w:val="false"/>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Ministry of Finance (MoF)</w:t>
      </w:r>
      <w:r>
        <w:rPr>
          <w:rFonts w:eastAsia="Noto Serif CJK SC" w:cs="Lohit Devanagari" w:ascii="Times New Roman" w:hAnsi="Times New Roman"/>
          <w:b w:val="false"/>
          <w:bCs w:val="false"/>
          <w:color w:val="auto"/>
          <w:kern w:val="2"/>
          <w:sz w:val="24"/>
          <w:szCs w:val="24"/>
          <w:lang w:val="en-NZ" w:eastAsia="zh-CN" w:bidi="hi-IN"/>
        </w:rPr>
        <w:t>, 2019</w:t>
      </w:r>
      <w:r>
        <w:rPr>
          <w:rFonts w:ascii="Times New Roman" w:hAnsi="Times New Roman"/>
          <w:b w:val="false"/>
          <w:bCs w:val="false"/>
        </w:rPr>
        <w:t xml:space="preserve">). </w:t>
      </w:r>
      <w:r>
        <w:rPr>
          <w:rFonts w:ascii="Times New Roman" w:hAnsi="Times New Roman"/>
          <w:b w:val="false"/>
          <w:bCs w:val="false"/>
        </w:rPr>
        <w:t xml:space="preserve">Since RPC is the most significant attribute towards contribution to Malaysia’s GDP, it </w:t>
      </w:r>
      <w:r>
        <w:rPr>
          <w:rFonts w:ascii="Times New Roman" w:hAnsi="Times New Roman"/>
          <w:b w:val="false"/>
          <w:bCs w:val="false"/>
        </w:rPr>
        <w:t xml:space="preserve">is very crucial for RPC to be </w:t>
      </w:r>
      <w:r>
        <w:rPr>
          <w:rFonts w:eastAsia="Noto Serif CJK SC" w:cs="Lohit Devanagari" w:ascii="Times New Roman" w:hAnsi="Times New Roman"/>
          <w:b w:val="false"/>
          <w:bCs w:val="false"/>
          <w:color w:val="auto"/>
          <w:kern w:val="2"/>
          <w:sz w:val="24"/>
          <w:szCs w:val="24"/>
          <w:lang w:val="en-NZ" w:eastAsia="zh-CN" w:bidi="hi-IN"/>
        </w:rPr>
        <w:t>predict</w:t>
      </w:r>
      <w:r>
        <w:rPr>
          <w:rFonts w:ascii="Times New Roman" w:hAnsi="Times New Roman"/>
          <w:b w:val="false"/>
          <w:bCs w:val="false"/>
        </w:rPr>
        <w:t xml:space="preserve">ed as it will the reference for </w:t>
      </w:r>
      <w:r>
        <w:rPr>
          <w:rFonts w:ascii="Times New Roman" w:hAnsi="Times New Roman"/>
          <w:b w:val="false"/>
          <w:bCs w:val="false"/>
        </w:rPr>
        <w:t xml:space="preserve">Malaysia’s </w:t>
      </w:r>
      <w:r>
        <w:rPr>
          <w:rFonts w:ascii="Times New Roman" w:hAnsi="Times New Roman"/>
          <w:b w:val="false"/>
          <w:bCs w:val="false"/>
        </w:rPr>
        <w:t xml:space="preserve">MoF in making decisions for future financial planning. </w:t>
      </w:r>
    </w:p>
    <w:p>
      <w:pPr>
        <w:pStyle w:val="Normal"/>
        <w:bidi w:val="0"/>
        <w:spacing w:lineRule="auto" w:line="240"/>
        <w:jc w:val="both"/>
        <w:rPr/>
      </w:pPr>
      <w:r>
        <w:rPr/>
      </w:r>
    </w:p>
    <w:p>
      <w:pPr>
        <w:pStyle w:val="Normal"/>
        <w:bidi w:val="0"/>
        <w:spacing w:lineRule="auto" w:line="360"/>
        <w:jc w:val="both"/>
        <w:rPr/>
      </w:pPr>
      <w:r>
        <w:rPr>
          <w:rFonts w:ascii="Times New Roman" w:hAnsi="Times New Roman"/>
          <w:b w:val="false"/>
          <w:bCs w:val="false"/>
        </w:rPr>
        <w:tab/>
        <w:t xml:space="preserve">In brief, RPC is defined as the amount of goods and services consumed by households to fulfill their basic needs and wants (DoSM, 2020). It reflects on the expenditure of people in Malaysia as an overall. </w:t>
      </w:r>
      <w:r>
        <w:rPr>
          <w:rFonts w:eastAsia="Noto Serif CJK SC" w:cs="Lohit Devanagari" w:ascii="Times New Roman" w:hAnsi="Times New Roman"/>
          <w:b w:val="false"/>
          <w:bCs w:val="false"/>
          <w:color w:val="auto"/>
          <w:kern w:val="2"/>
          <w:sz w:val="24"/>
          <w:szCs w:val="24"/>
          <w:lang w:val="en-NZ" w:eastAsia="zh-CN" w:bidi="hi-IN"/>
        </w:rPr>
        <w:t>Most commonly</w:t>
      </w:r>
      <w:r>
        <w:rPr>
          <w:rFonts w:ascii="Times New Roman" w:hAnsi="Times New Roman"/>
          <w:b w:val="false"/>
          <w:bCs w:val="false"/>
        </w:rPr>
        <w:t>, RPC is predicted using statistical techniques such as vector autoregression and ARIMA models (Razak, Khamis &amp; Abdullah, 2017).</w:t>
      </w:r>
    </w:p>
    <w:p>
      <w:pPr>
        <w:pStyle w:val="Normal"/>
        <w:bidi w:val="0"/>
        <w:spacing w:lineRule="auto" w:line="360"/>
        <w:jc w:val="both"/>
        <w:rPr/>
      </w:pPr>
      <w:r>
        <w:rPr>
          <w:rFonts w:ascii="Times New Roman" w:hAnsi="Times New Roman"/>
          <w:b w:val="false"/>
          <w:bCs w:val="false"/>
        </w:rPr>
        <w:tab/>
      </w:r>
      <w:r>
        <w:rPr>
          <w:rFonts w:eastAsia="Noto Serif CJK SC" w:cs="Lohit Devanagari" w:ascii="Times New Roman" w:hAnsi="Times New Roman"/>
          <w:b w:val="false"/>
          <w:bCs w:val="false"/>
          <w:color w:val="auto"/>
          <w:kern w:val="2"/>
          <w:sz w:val="24"/>
          <w:szCs w:val="24"/>
          <w:lang w:val="en-NZ" w:eastAsia="zh-CN" w:bidi="hi-IN"/>
        </w:rPr>
        <w:t>RPC</w:t>
      </w: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NZ" w:eastAsia="zh-CN" w:bidi="hi-IN"/>
        </w:rPr>
        <w:t>prediction</w:t>
      </w:r>
      <w:r>
        <w:rPr>
          <w:rFonts w:ascii="Times New Roman" w:hAnsi="Times New Roman"/>
          <w:b w:val="false"/>
          <w:bCs w:val="false"/>
        </w:rPr>
        <w:t xml:space="preserve"> using machine learning has been a major topic discussed in many literatures in the last two decades (Taieb, 2014). Several machine learning models such as Neural Network, Support Vector Machine, and K-Nearest Neighbour were proposed and discussed. However, machine learning techniques </w:t>
      </w:r>
      <w:r>
        <w:rPr>
          <w:rFonts w:eastAsia="Noto Serif CJK SC" w:cs="Lohit Devanagari" w:ascii="Times New Roman" w:hAnsi="Times New Roman"/>
          <w:b w:val="false"/>
          <w:bCs w:val="false"/>
          <w:color w:val="auto"/>
          <w:kern w:val="2"/>
          <w:sz w:val="24"/>
          <w:szCs w:val="24"/>
          <w:lang w:val="en-NZ" w:eastAsia="zh-CN" w:bidi="hi-IN"/>
        </w:rPr>
        <w:t>were</w:t>
      </w:r>
      <w:r>
        <w:rPr>
          <w:rFonts w:ascii="Times New Roman" w:hAnsi="Times New Roman"/>
          <w:b w:val="false"/>
          <w:bCs w:val="false"/>
        </w:rPr>
        <w:t xml:space="preserve"> foreign among Malaysians until it was first recommended publicly by the Minister of  International Trade and Industry (MITI) (Bernama, 2018). As a result, machine mearning models and techniques are gradually being learned by Malaysians in many online courses recently (Fadzil, Latif, &amp; Munira, 2015). </w:t>
      </w:r>
    </w:p>
    <w:p>
      <w:pPr>
        <w:pStyle w:val="Normal"/>
        <w:bidi w:val="0"/>
        <w:spacing w:lineRule="auto" w:line="240" w:before="57" w:after="57"/>
        <w:jc w:val="both"/>
        <w:rPr>
          <w:rFonts w:ascii="Times New Roman" w:hAnsi="Times New Roman"/>
          <w:b w:val="false"/>
          <w:b w:val="false"/>
          <w:bCs w:val="false"/>
          <w:sz w:val="21"/>
          <w:szCs w:val="21"/>
        </w:rPr>
      </w:pPr>
      <w:r>
        <w:rPr>
          <w:rFonts w:ascii="Times New Roman" w:hAnsi="Times New Roman"/>
          <w:b w:val="false"/>
          <w:bCs w:val="false"/>
          <w:sz w:val="21"/>
          <w:szCs w:val="21"/>
        </w:rPr>
      </w:r>
    </w:p>
    <w:p>
      <w:pPr>
        <w:pStyle w:val="Normal"/>
        <w:bidi w:val="0"/>
        <w:spacing w:lineRule="auto" w:line="240" w:before="0" w:after="0"/>
        <w:jc w:val="both"/>
        <w:rPr>
          <w:sz w:val="24"/>
          <w:szCs w:val="24"/>
        </w:rPr>
      </w:pPr>
      <w:r>
        <w:rPr>
          <w:rFonts w:ascii="Times New Roman" w:hAnsi="Times New Roman"/>
          <w:b/>
          <w:bCs/>
          <w:sz w:val="24"/>
          <w:szCs w:val="24"/>
        </w:rPr>
        <w:t xml:space="preserve">1.2 </w:t>
        <w:tab/>
        <w:t>Problem Stateme</w:t>
      </w:r>
      <w:del w:id="91" w:author="Unknown Author" w:date="2020-10-19T00:46:45Z">
        <w:r>
          <w:rPr>
            <w:rFonts w:ascii="Times New Roman" w:hAnsi="Times New Roman"/>
            <w:b/>
            <w:bCs/>
            <w:sz w:val="24"/>
            <w:szCs w:val="24"/>
          </w:rPr>
          <w:delText>nt</w:delText>
        </w:r>
      </w:del>
      <w:ins w:id="92" w:author="Unknown Author" w:date="2020-10-19T00:46:45Z">
        <w:r>
          <w:rPr>
            <w:rFonts w:ascii="Times New Roman" w:hAnsi="Times New Roman"/>
            <w:b/>
            <w:bCs/>
            <w:sz w:val="24"/>
            <w:szCs w:val="24"/>
          </w:rPr>
          <w:t>nt</w:t>
        </w:r>
      </w:ins>
    </w:p>
    <w:p>
      <w:pPr>
        <w:pStyle w:val="Normal"/>
        <w:bidi w:val="0"/>
        <w:spacing w:lineRule="auto" w:line="240" w:before="0" w:after="0"/>
        <w:jc w:val="both"/>
        <w:rPr>
          <w:rFonts w:ascii="Times New Roman" w:hAnsi="Times New Roman"/>
          <w:b/>
          <w:b/>
          <w:bCs/>
        </w:rPr>
      </w:pPr>
      <w:r>
        <w:rPr>
          <w:rFonts w:ascii="Times New Roman" w:hAnsi="Times New Roman"/>
          <w:b/>
          <w:bCs/>
        </w:rPr>
      </w:r>
    </w:p>
    <w:p>
      <w:pPr>
        <w:pStyle w:val="Normal"/>
        <w:bidi w:val="0"/>
        <w:spacing w:lineRule="auto" w:line="360"/>
        <w:jc w:val="both"/>
        <w:rPr/>
      </w:pPr>
      <w:r>
        <w:rPr>
          <w:rFonts w:ascii="Times New Roman" w:hAnsi="Times New Roman"/>
          <w:b w:val="false"/>
          <w:bCs w:val="false"/>
        </w:rPr>
        <w:tab/>
        <w:t xml:space="preserve">Much studies have been done on comparing between performances of machine learning models with statistical models (Makridakis, Spiliotis, &amp; Assimakopoulos, 2018) in general and especially in economics (Yu, 1999; </w:t>
      </w:r>
      <w:r>
        <w:rPr>
          <w:rFonts w:eastAsia="Noto Serif CJK SC" w:cs="Lohit Devanagari" w:ascii="Times New Roman" w:hAnsi="Times New Roman"/>
          <w:b w:val="false"/>
          <w:bCs w:val="false"/>
          <w:color w:val="auto"/>
          <w:kern w:val="2"/>
          <w:sz w:val="24"/>
          <w:szCs w:val="24"/>
          <w:lang w:val="en-NZ" w:eastAsia="zh-CN" w:bidi="hi-IN"/>
        </w:rPr>
        <w:t>Dematos et. al, 1996</w:t>
      </w:r>
      <w:r>
        <w:rPr>
          <w:rFonts w:ascii="Times New Roman" w:hAnsi="Times New Roman"/>
          <w:b w:val="false"/>
          <w:bCs w:val="false"/>
        </w:rPr>
        <w:t xml:space="preserve">; Kumar, 2018). However, there is no specific study have been done in comparing model performances between machine learning models with statistical models for time series prediction of real private consumption in Malaysia. </w:t>
      </w:r>
      <w:r>
        <w:rPr>
          <w:rFonts w:eastAsia="Noto Serif CJK SC" w:cs="Lohit Devanagari" w:ascii="Times New Roman" w:hAnsi="Times New Roman"/>
          <w:b w:val="false"/>
          <w:bCs w:val="false"/>
          <w:color w:val="auto"/>
          <w:kern w:val="2"/>
          <w:sz w:val="24"/>
          <w:szCs w:val="24"/>
          <w:lang w:val="en-NZ" w:eastAsia="zh-CN" w:bidi="hi-IN"/>
        </w:rPr>
        <w:t>Addressing the performances between statistical with machine learning will have practical benefits for researchers in economics and contribute in understanding of both approaches for time series prediction of real private consumption specifically and macroeconomics generally.</w:t>
      </w:r>
    </w:p>
    <w:p>
      <w:pPr>
        <w:pStyle w:val="Normal"/>
        <w:bidi w:val="0"/>
        <w:spacing w:lineRule="auto" w:line="24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240"/>
        <w:jc w:val="both"/>
        <w:rPr>
          <w:sz w:val="24"/>
          <w:szCs w:val="24"/>
        </w:rPr>
      </w:pPr>
      <w:r>
        <w:rPr>
          <w:rFonts w:ascii="Times New Roman" w:hAnsi="Times New Roman"/>
          <w:b/>
          <w:bCs/>
          <w:sz w:val="24"/>
          <w:szCs w:val="24"/>
        </w:rPr>
        <w:t xml:space="preserve">1.3 </w:t>
        <w:tab/>
        <w:t>Research Question</w:t>
      </w:r>
    </w:p>
    <w:p>
      <w:pPr>
        <w:pStyle w:val="Normal"/>
        <w:bidi w:val="0"/>
        <w:spacing w:lineRule="auto" w:line="240"/>
        <w:jc w:val="both"/>
        <w:rPr>
          <w:rFonts w:ascii="Times New Roman" w:hAnsi="Times New Roman"/>
          <w:b/>
          <w:b/>
          <w:bCs/>
        </w:rPr>
      </w:pPr>
      <w:r>
        <w:rPr>
          <w:rFonts w:ascii="Times New Roman" w:hAnsi="Times New Roman"/>
          <w:b/>
          <w:bCs/>
        </w:rPr>
      </w:r>
    </w:p>
    <w:p>
      <w:pPr>
        <w:pStyle w:val="Normal"/>
        <w:bidi w:val="0"/>
        <w:spacing w:lineRule="auto" w:line="360"/>
        <w:jc w:val="both"/>
        <w:rPr/>
      </w:pPr>
      <w:r>
        <w:rPr>
          <w:rFonts w:ascii="Times New Roman" w:hAnsi="Times New Roman"/>
          <w:b/>
          <w:bCs/>
        </w:rPr>
        <w:tab/>
      </w:r>
      <w:r>
        <w:rPr>
          <w:rFonts w:ascii="Times New Roman" w:hAnsi="Times New Roman"/>
          <w:b w:val="false"/>
          <w:bCs w:val="false"/>
        </w:rPr>
        <w:t xml:space="preserve">This research proposal makes an attempt to </w:t>
      </w:r>
      <w:r>
        <w:rPr>
          <w:rFonts w:eastAsia="Noto Serif CJK SC" w:cs="Lohit Devanagari" w:ascii="Times New Roman" w:hAnsi="Times New Roman"/>
          <w:b w:val="false"/>
          <w:bCs w:val="false"/>
          <w:color w:val="auto"/>
          <w:kern w:val="2"/>
          <w:sz w:val="24"/>
          <w:szCs w:val="24"/>
          <w:lang w:val="en-NZ" w:eastAsia="zh-CN" w:bidi="hi-IN"/>
        </w:rPr>
        <w:t xml:space="preserve">predict </w:t>
      </w:r>
      <w:r>
        <w:rPr>
          <w:rFonts w:ascii="Times New Roman" w:hAnsi="Times New Roman"/>
          <w:b w:val="false"/>
          <w:bCs w:val="false"/>
        </w:rPr>
        <w:t xml:space="preserve">time series of </w:t>
      </w:r>
      <w:r>
        <w:rPr>
          <w:rFonts w:eastAsia="Noto Serif CJK SC" w:cs="Lohit Devanagari" w:ascii="Times New Roman" w:hAnsi="Times New Roman"/>
          <w:b w:val="false"/>
          <w:bCs w:val="false"/>
          <w:color w:val="auto"/>
          <w:kern w:val="2"/>
          <w:sz w:val="24"/>
          <w:szCs w:val="24"/>
          <w:lang w:val="en-NZ" w:eastAsia="zh-CN" w:bidi="hi-IN"/>
        </w:rPr>
        <w:t>r</w:t>
      </w:r>
      <w:r>
        <w:rPr>
          <w:rFonts w:ascii="Times New Roman" w:hAnsi="Times New Roman"/>
          <w:b w:val="false"/>
          <w:bCs w:val="false"/>
        </w:rPr>
        <w:t xml:space="preserve">eal </w:t>
      </w:r>
      <w:r>
        <w:rPr>
          <w:rFonts w:eastAsia="Noto Serif CJK SC" w:cs="Lohit Devanagari" w:ascii="Times New Roman" w:hAnsi="Times New Roman"/>
          <w:b w:val="false"/>
          <w:bCs w:val="false"/>
          <w:color w:val="auto"/>
          <w:kern w:val="2"/>
          <w:sz w:val="24"/>
          <w:szCs w:val="24"/>
          <w:lang w:val="en-NZ" w:eastAsia="zh-CN" w:bidi="hi-IN"/>
        </w:rPr>
        <w:t>p</w:t>
      </w:r>
      <w:r>
        <w:rPr>
          <w:rFonts w:ascii="Times New Roman" w:hAnsi="Times New Roman"/>
          <w:b w:val="false"/>
          <w:bCs w:val="false"/>
        </w:rPr>
        <w:t xml:space="preserve">rivate </w:t>
      </w:r>
      <w:r>
        <w:rPr>
          <w:rFonts w:eastAsia="Noto Serif CJK SC" w:cs="Lohit Devanagari" w:ascii="Times New Roman" w:hAnsi="Times New Roman"/>
          <w:b w:val="false"/>
          <w:bCs w:val="false"/>
          <w:color w:val="auto"/>
          <w:kern w:val="2"/>
          <w:sz w:val="24"/>
          <w:szCs w:val="24"/>
          <w:lang w:val="en-NZ" w:eastAsia="zh-CN" w:bidi="hi-IN"/>
        </w:rPr>
        <w:t>c</w:t>
      </w:r>
      <w:r>
        <w:rPr>
          <w:rFonts w:ascii="Times New Roman" w:hAnsi="Times New Roman"/>
          <w:b w:val="false"/>
          <w:bCs w:val="false"/>
        </w:rPr>
        <w:t xml:space="preserve">onsumption. This will consequently results in determining whether machine learning models or statistical models is better for </w:t>
      </w:r>
      <w:r>
        <w:rPr>
          <w:rFonts w:eastAsia="Noto Serif CJK SC" w:cs="Lohit Devanagari" w:ascii="Times New Roman" w:hAnsi="Times New Roman"/>
          <w:b w:val="false"/>
          <w:bCs w:val="false"/>
          <w:color w:val="auto"/>
          <w:kern w:val="2"/>
          <w:sz w:val="24"/>
          <w:szCs w:val="24"/>
          <w:lang w:val="en-NZ" w:eastAsia="zh-CN" w:bidi="hi-IN"/>
        </w:rPr>
        <w:t>RPC</w:t>
      </w:r>
      <w:r>
        <w:rPr>
          <w:rFonts w:ascii="Times New Roman" w:hAnsi="Times New Roman"/>
          <w:b w:val="false"/>
          <w:bCs w:val="false"/>
        </w:rPr>
        <w:t xml:space="preserve"> </w:t>
      </w:r>
      <w:r>
        <w:rPr>
          <w:rFonts w:eastAsia="Noto Serif CJK SC" w:cs="Lohit Devanagari" w:ascii="Times New Roman" w:hAnsi="Times New Roman"/>
          <w:b w:val="false"/>
          <w:bCs w:val="false"/>
          <w:color w:val="auto"/>
          <w:kern w:val="2"/>
          <w:sz w:val="24"/>
          <w:szCs w:val="24"/>
          <w:lang w:val="en-NZ" w:eastAsia="zh-CN" w:bidi="hi-IN"/>
        </w:rPr>
        <w:t>prediction</w:t>
      </w:r>
      <w:r>
        <w:rPr>
          <w:rFonts w:ascii="Times New Roman" w:hAnsi="Times New Roman"/>
          <w:b w:val="false"/>
          <w:bCs w:val="false"/>
        </w:rPr>
        <w:t xml:space="preserve">. This project proposes machine learning approaches for RPC prediction. This brings to the following research questions: </w:t>
      </w:r>
    </w:p>
    <w:p>
      <w:pPr>
        <w:pStyle w:val="Normal"/>
        <w:bidi w:val="0"/>
        <w:spacing w:lineRule="auto" w:line="240"/>
        <w:jc w:val="both"/>
        <w:rPr/>
      </w:pPr>
      <w:ins w:id="93" w:author="Unknown Author" w:date="2020-10-19T00:55:57Z">
        <w:r>
          <w:rPr/>
        </w:r>
      </w:ins>
    </w:p>
    <w:p>
      <w:pPr>
        <w:pStyle w:val="Normal"/>
        <w:numPr>
          <w:ilvl w:val="0"/>
          <w:numId w:val="1"/>
        </w:numPr>
        <w:tabs>
          <w:tab w:val="clear" w:pos="709"/>
          <w:tab w:val="left" w:pos="849" w:leader="none"/>
        </w:tabs>
        <w:bidi w:val="0"/>
        <w:spacing w:lineRule="auto" w:line="360"/>
        <w:ind w:start="567" w:end="0" w:hanging="340"/>
        <w:jc w:val="both"/>
        <w:rPr>
          <w:rFonts w:ascii="Times New Roman" w:hAnsi="Times New Roman"/>
          <w:b w:val="false"/>
          <w:b w:val="false"/>
          <w:bCs w:val="false"/>
        </w:rPr>
      </w:pPr>
      <w:r>
        <w:rPr>
          <w:rFonts w:ascii="Times New Roman" w:hAnsi="Times New Roman"/>
          <w:b w:val="false"/>
          <w:bCs w:val="false"/>
        </w:rPr>
        <w:t>Which machine learning model is the most suitable for RPC prediction?</w:t>
      </w:r>
    </w:p>
    <w:p>
      <w:pPr>
        <w:pStyle w:val="Normal"/>
        <w:numPr>
          <w:ilvl w:val="0"/>
          <w:numId w:val="1"/>
        </w:numPr>
        <w:tabs>
          <w:tab w:val="clear" w:pos="709"/>
          <w:tab w:val="left" w:pos="849" w:leader="none"/>
        </w:tabs>
        <w:bidi w:val="0"/>
        <w:spacing w:lineRule="auto" w:line="360"/>
        <w:ind w:start="567" w:end="0" w:hanging="340"/>
        <w:jc w:val="both"/>
        <w:rPr>
          <w:rFonts w:ascii="Times New Roman" w:hAnsi="Times New Roman"/>
          <w:b w:val="false"/>
          <w:b w:val="false"/>
          <w:bCs w:val="false"/>
        </w:rPr>
      </w:pPr>
      <w:r>
        <w:rPr>
          <w:rFonts w:ascii="Times New Roman" w:hAnsi="Times New Roman"/>
          <w:b w:val="false"/>
          <w:bCs w:val="false"/>
        </w:rPr>
        <w:t>Which approach is better for time series prediction of real private consumption?</w:t>
      </w:r>
    </w:p>
    <w:p>
      <w:pPr>
        <w:pStyle w:val="Normal"/>
        <w:numPr>
          <w:ilvl w:val="0"/>
          <w:numId w:val="1"/>
        </w:numPr>
        <w:tabs>
          <w:tab w:val="clear" w:pos="709"/>
          <w:tab w:val="left" w:pos="849" w:leader="none"/>
        </w:tabs>
        <w:bidi w:val="0"/>
        <w:spacing w:lineRule="auto" w:line="360"/>
        <w:ind w:start="567" w:end="0" w:hanging="340"/>
        <w:jc w:val="both"/>
        <w:rPr/>
      </w:pPr>
      <w:ins w:id="95" w:author="Unknown Author" w:date="2020-10-19T00:52:32Z">
        <w:r>
          <w:rPr>
            <w:rFonts w:ascii="Times New Roman" w:hAnsi="Times New Roman"/>
            <w:b w:val="false"/>
            <w:bCs w:val="false"/>
          </w:rPr>
          <w:t>What</w:t>
        </w:r>
      </w:ins>
      <w:r>
        <w:rPr>
          <w:rFonts w:ascii="Times New Roman" w:hAnsi="Times New Roman"/>
          <w:b w:val="false"/>
          <w:bCs w:val="false"/>
        </w:rPr>
        <w:t xml:space="preserve"> is the</w:t>
      </w:r>
      <w:ins w:id="96" w:author="Unknown Author" w:date="2020-10-19T00:52:32Z">
        <w:r>
          <w:rPr>
            <w:rFonts w:ascii="Times New Roman" w:hAnsi="Times New Roman"/>
            <w:b w:val="false"/>
            <w:bCs w:val="false"/>
          </w:rPr>
          <w:t xml:space="preserve"> RPC forecast of </w:t>
        </w:r>
      </w:ins>
      <w:r>
        <w:rPr>
          <w:rFonts w:ascii="Times New Roman" w:hAnsi="Times New Roman"/>
          <w:b w:val="false"/>
          <w:bCs w:val="false"/>
        </w:rPr>
        <w:t xml:space="preserve">the best </w:t>
      </w:r>
      <w:ins w:id="97" w:author="Unknown Author" w:date="2020-10-19T00:52:32Z">
        <w:r>
          <w:rPr>
            <w:rFonts w:ascii="Times New Roman" w:hAnsi="Times New Roman"/>
            <w:b w:val="false"/>
            <w:bCs w:val="false"/>
          </w:rPr>
          <w:t xml:space="preserve">machine learning model for </w:t>
        </w:r>
      </w:ins>
      <w:r>
        <w:rPr>
          <w:rFonts w:eastAsia="Noto Serif CJK SC" w:cs="Lohit Devanagari" w:ascii="Times New Roman" w:hAnsi="Times New Roman"/>
          <w:b w:val="false"/>
          <w:bCs w:val="false"/>
          <w:color w:val="auto"/>
          <w:kern w:val="2"/>
          <w:sz w:val="24"/>
          <w:szCs w:val="24"/>
          <w:lang w:val="en-NZ" w:eastAsia="zh-CN" w:bidi="hi-IN"/>
        </w:rPr>
        <w:t>second</w:t>
      </w:r>
      <w:ins w:id="98" w:author="Unknown Author" w:date="2020-10-19T00:53:39Z">
        <w:r>
          <w:rPr>
            <w:rFonts w:ascii="Times New Roman" w:hAnsi="Times New Roman"/>
            <w:b w:val="false"/>
            <w:bCs w:val="false"/>
          </w:rPr>
          <w:t xml:space="preserve"> quarter of 2020?</w:t>
        </w:r>
      </w:ins>
    </w:p>
    <w:p>
      <w:pPr>
        <w:pStyle w:val="ListParagraph"/>
        <w:tabs>
          <w:tab w:val="clear" w:pos="709"/>
          <w:tab w:val="left" w:pos="740" w:leader="none"/>
        </w:tabs>
        <w:bidi w:val="0"/>
        <w:spacing w:lineRule="auto" w:line="360" w:before="0" w:after="0"/>
        <w:ind w:start="0" w:end="0" w:hanging="0"/>
        <w:contextualSpacing/>
        <w:jc w:val="both"/>
        <w:rPr/>
      </w:pPr>
      <w:r>
        <w:rPr>
          <w:rFonts w:cs="Arial" w:ascii="Times New Roman" w:hAnsi="Times New Roman"/>
          <w:b w:val="false"/>
          <w:bCs w:val="false"/>
          <w:szCs w:val="24"/>
        </w:rPr>
        <w:tab/>
      </w:r>
    </w:p>
    <w:p>
      <w:pPr>
        <w:pStyle w:val="ListParagraph"/>
        <w:tabs>
          <w:tab w:val="clear" w:pos="709"/>
          <w:tab w:val="left" w:pos="740" w:leader="none"/>
        </w:tabs>
        <w:bidi w:val="0"/>
        <w:spacing w:lineRule="auto" w:line="360" w:before="0" w:after="0"/>
        <w:ind w:start="0" w:end="0" w:hanging="0"/>
        <w:contextualSpacing/>
        <w:jc w:val="both"/>
        <w:rPr/>
      </w:pPr>
      <w:r>
        <w:rPr>
          <w:rFonts w:cs="Arial" w:ascii="Times New Roman" w:hAnsi="Times New Roman"/>
          <w:b w:val="false"/>
          <w:bCs w:val="false"/>
          <w:szCs w:val="24"/>
        </w:rPr>
        <w:tab/>
      </w:r>
      <w:ins w:id="99" w:author="Unknown Author" w:date="2020-10-19T00:57:03Z">
        <w:r>
          <w:rPr>
            <w:rFonts w:cs="Arial" w:ascii="Times New Roman" w:hAnsi="Times New Roman"/>
            <w:b w:val="false"/>
            <w:bCs w:val="false"/>
            <w:szCs w:val="24"/>
          </w:rPr>
          <w:t xml:space="preserve">Throughout this </w:t>
        </w:r>
      </w:ins>
      <w:r>
        <w:rPr>
          <w:rFonts w:eastAsia="Noto Serif CJK SC" w:cs="Arial" w:ascii="Times New Roman" w:hAnsi="Times New Roman"/>
          <w:b w:val="false"/>
          <w:bCs w:val="false"/>
          <w:color w:val="auto"/>
          <w:kern w:val="2"/>
          <w:sz w:val="24"/>
          <w:szCs w:val="24"/>
          <w:lang w:val="en-NZ" w:eastAsia="zh-CN" w:bidi="hi-IN"/>
        </w:rPr>
        <w:t>project,</w:t>
      </w:r>
      <w:ins w:id="100" w:author="Unknown Author" w:date="2020-10-19T00:57:03Z">
        <w:r>
          <w:rPr>
            <w:rFonts w:cs="Arial" w:ascii="Times New Roman" w:hAnsi="Times New Roman"/>
            <w:b w:val="false"/>
            <w:bCs w:val="false"/>
            <w:szCs w:val="24"/>
          </w:rPr>
          <w:t xml:space="preserve"> the </w:t>
        </w:r>
      </w:ins>
      <w:r>
        <w:rPr>
          <w:rFonts w:cs="Arial" w:ascii="Times New Roman" w:hAnsi="Times New Roman"/>
          <w:b w:val="false"/>
          <w:bCs w:val="false"/>
          <w:szCs w:val="24"/>
        </w:rPr>
        <w:t xml:space="preserve">answers of </w:t>
      </w:r>
      <w:ins w:id="101" w:author="Unknown Author" w:date="2020-10-19T00:57:03Z">
        <w:r>
          <w:rPr>
            <w:rFonts w:cs="Arial" w:ascii="Times New Roman" w:hAnsi="Times New Roman"/>
            <w:b w:val="false"/>
            <w:bCs w:val="false"/>
            <w:szCs w:val="24"/>
          </w:rPr>
          <w:t xml:space="preserve">research question answers will be </w:t>
        </w:r>
      </w:ins>
      <w:r>
        <w:rPr>
          <w:rFonts w:cs="Arial" w:ascii="Times New Roman" w:hAnsi="Times New Roman"/>
          <w:b w:val="false"/>
          <w:bCs w:val="false"/>
          <w:szCs w:val="24"/>
        </w:rPr>
        <w:t xml:space="preserve">retrieved from </w:t>
      </w:r>
      <w:ins w:id="102" w:author="Unknown Author" w:date="2020-10-19T00:57:03Z">
        <w:r>
          <w:rPr>
            <w:rFonts w:cs="Arial" w:ascii="Times New Roman" w:hAnsi="Times New Roman"/>
            <w:b w:val="false"/>
            <w:bCs w:val="false"/>
            <w:szCs w:val="24"/>
          </w:rPr>
          <w:t xml:space="preserve"> literature</w:t>
        </w:r>
      </w:ins>
      <w:r>
        <w:rPr>
          <w:rFonts w:cs="Arial" w:ascii="Times New Roman" w:hAnsi="Times New Roman"/>
          <w:b w:val="false"/>
          <w:bCs w:val="false"/>
          <w:szCs w:val="24"/>
        </w:rPr>
        <w:t xml:space="preserve"> reviews and discussion sections of this project </w:t>
      </w:r>
      <w:r>
        <w:rPr>
          <w:rFonts w:eastAsia="Noto Serif CJK SC" w:cs="Arial" w:ascii="Times New Roman" w:hAnsi="Times New Roman"/>
          <w:b w:val="false"/>
          <w:bCs w:val="false"/>
          <w:color w:val="auto"/>
          <w:kern w:val="2"/>
          <w:sz w:val="24"/>
          <w:szCs w:val="24"/>
          <w:lang w:val="en-NZ" w:eastAsia="zh-CN" w:bidi="hi-IN"/>
        </w:rPr>
        <w:t>report</w:t>
      </w:r>
      <w:r>
        <w:rPr>
          <w:rFonts w:cs="Arial" w:ascii="Times New Roman" w:hAnsi="Times New Roman"/>
          <w:b w:val="false"/>
          <w:bCs w:val="false"/>
          <w:szCs w:val="24"/>
        </w:rPr>
        <w:t xml:space="preserve">. </w:t>
      </w:r>
    </w:p>
    <w:p>
      <w:pPr>
        <w:pStyle w:val="Normal"/>
        <w:bidi w:val="0"/>
        <w:spacing w:lineRule="auto" w:line="240"/>
        <w:jc w:val="both"/>
        <w:rPr>
          <w:rFonts w:ascii="Times New Roman" w:hAnsi="Times New Roman"/>
          <w:b/>
          <w:b/>
          <w:bCs/>
          <w:del w:id="104" w:author="Unknown Author" w:date="2020-10-19T01:00:47Z"/>
        </w:rPr>
      </w:pPr>
      <w:del w:id="103" w:author="Unknown Author" w:date="2020-10-19T01:00:47Z">
        <w:r>
          <w:rPr/>
        </w:r>
      </w:del>
    </w:p>
    <w:p>
      <w:pPr>
        <w:pStyle w:val="Normal"/>
        <w:bidi w:val="0"/>
        <w:spacing w:lineRule="auto" w:line="240"/>
        <w:jc w:val="both"/>
        <w:rPr/>
      </w:pPr>
      <w:r>
        <w:rPr>
          <w:rFonts w:ascii="Times New Roman" w:hAnsi="Times New Roman"/>
          <w:b/>
          <w:bCs/>
        </w:rPr>
        <w:t xml:space="preserve">1.4 </w:t>
        <w:tab/>
      </w:r>
      <w:r>
        <w:rPr>
          <w:rFonts w:ascii="Times New Roman" w:hAnsi="Times New Roman"/>
          <w:b/>
          <w:bCs/>
          <w:u w:val="none"/>
          <w:rPrChange w:id="0" w:author="Unknown Author" w:date="2020-10-19T01:01:02Z"/>
        </w:rPr>
        <w:t>Objectives</w:t>
      </w:r>
    </w:p>
    <w:p>
      <w:pPr>
        <w:pStyle w:val="Normal"/>
        <w:bidi w:val="0"/>
        <w:spacing w:lineRule="auto" w:line="24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Therefore, the aim of this project is to propose machine learning techniques as a new approach to improve econometric forecasting in Malaysia. This project will be focusing on forecasting one of the econometric indicators which is the RPC published quarterly by DoSM. Typically, to achieve the aim of this project, there are two objectives listed below which are:</w:t>
      </w:r>
    </w:p>
    <w:p>
      <w:pPr>
        <w:pStyle w:val="Normal"/>
        <w:bidi w:val="0"/>
        <w:spacing w:lineRule="auto" w:line="240"/>
        <w:jc w:val="both"/>
        <w:rPr>
          <w:rFonts w:ascii="Times New Roman" w:hAnsi="Times New Roman"/>
          <w:b w:val="false"/>
          <w:b w:val="false"/>
          <w:bCs w:val="false"/>
        </w:rPr>
      </w:pPr>
      <w:r>
        <w:rPr>
          <w:rFonts w:ascii="Times New Roman" w:hAnsi="Times New Roman"/>
          <w:b w:val="false"/>
          <w:bCs w:val="false"/>
        </w:rPr>
        <w:tab/>
      </w:r>
    </w:p>
    <w:p>
      <w:pPr>
        <w:pStyle w:val="ListParagraph"/>
        <w:numPr>
          <w:ilvl w:val="0"/>
          <w:numId w:val="2"/>
        </w:numPr>
        <w:bidi w:val="0"/>
        <w:spacing w:lineRule="auto" w:line="360"/>
        <w:jc w:val="both"/>
        <w:rPr>
          <w:rFonts w:ascii="Times New Roman" w:hAnsi="Times New Roman"/>
        </w:rPr>
      </w:pPr>
      <w:r>
        <w:rPr>
          <w:rFonts w:ascii="Times New Roman" w:hAnsi="Times New Roman"/>
        </w:rPr>
        <w:t xml:space="preserve">To investigate identify the suitable machine learning technique for RPC prediction model. </w:t>
      </w:r>
    </w:p>
    <w:p>
      <w:pPr>
        <w:pStyle w:val="ListParagraph"/>
        <w:numPr>
          <w:ilvl w:val="0"/>
          <w:numId w:val="2"/>
        </w:numPr>
        <w:spacing w:lineRule="auto" w:line="360"/>
        <w:jc w:val="both"/>
        <w:rPr>
          <w:rFonts w:ascii="Times New Roman" w:hAnsi="Times New Roman"/>
        </w:rPr>
      </w:pPr>
      <w:r>
        <w:rPr>
          <w:rFonts w:ascii="Times New Roman" w:hAnsi="Times New Roman"/>
        </w:rPr>
        <w:t>To develop RPC prediction model using the selected machine learning approach.</w:t>
      </w:r>
    </w:p>
    <w:p>
      <w:pPr>
        <w:pStyle w:val="ListParagraph"/>
        <w:numPr>
          <w:ilvl w:val="0"/>
          <w:numId w:val="2"/>
        </w:numPr>
        <w:bidi w:val="0"/>
        <w:spacing w:lineRule="auto" w:line="360"/>
        <w:jc w:val="both"/>
        <w:rPr>
          <w:rFonts w:ascii="Times New Roman" w:hAnsi="Times New Roman"/>
          <w:b w:val="false"/>
          <w:b w:val="false"/>
          <w:bCs w:val="false"/>
          <w:sz w:val="24"/>
          <w:szCs w:val="24"/>
        </w:rPr>
      </w:pPr>
      <w:r>
        <w:rPr>
          <w:rFonts w:eastAsia="Noto Serif CJK SC" w:cs="Lohit Devanagari" w:ascii="Times New Roman" w:hAnsi="Times New Roman"/>
          <w:b w:val="false"/>
          <w:bCs w:val="false"/>
          <w:color w:val="000000"/>
          <w:kern w:val="2"/>
          <w:sz w:val="24"/>
          <w:szCs w:val="24"/>
          <w:lang w:val="en-NZ" w:eastAsia="zh-CN" w:bidi="hi-IN"/>
        </w:rPr>
        <w:t>To evaluate the RPC prediction model.</w:t>
      </w:r>
    </w:p>
    <w:p>
      <w:pPr>
        <w:pStyle w:val="ListParagraph"/>
        <w:numPr>
          <w:ilvl w:val="0"/>
          <w:numId w:val="0"/>
        </w:numPr>
        <w:bidi w:val="0"/>
        <w:spacing w:lineRule="exact" w:line="283"/>
        <w:ind w:start="1440" w:end="0" w:hanging="0"/>
        <w:jc w:val="both"/>
        <w:rPr>
          <w:rFonts w:eastAsia="Noto Serif CJK SC" w:cs="Lohit Devanagari"/>
          <w:color w:val="auto"/>
          <w:kern w:val="2"/>
          <w:lang w:val="en-NZ" w:eastAsia="zh-CN" w:bidi="hi-IN"/>
          <w:ins w:id="107" w:author="Unknown Author" w:date="2020-10-19T01:01:55Z"/>
        </w:rPr>
      </w:pPr>
      <w:ins w:id="106" w:author="Unknown Author" w:date="2020-10-19T01:01:55Z">
        <w:r>
          <w:rPr>
            <w:rFonts w:eastAsia="Noto Serif CJK SC" w:cs="Lohit Devanagari"/>
            <w:color w:val="auto"/>
            <w:kern w:val="2"/>
            <w:lang w:val="en-NZ" w:eastAsia="zh-CN" w:bidi="hi-IN"/>
          </w:rPr>
        </w:r>
      </w:ins>
    </w:p>
    <w:p>
      <w:pPr>
        <w:pStyle w:val="ListParagraph"/>
        <w:widowControl/>
        <w:suppressAutoHyphens w:val="true"/>
        <w:overflowPunct w:val="false"/>
        <w:bidi w:val="0"/>
        <w:spacing w:lineRule="auto" w:line="360" w:before="0" w:after="160"/>
        <w:ind w:start="0" w:end="0" w:hanging="0"/>
        <w:contextualSpacing/>
        <w:jc w:val="start"/>
        <w:rPr/>
      </w:pPr>
      <w:ins w:id="108" w:author="Unknown Author" w:date="2020-10-19T01:02:07Z">
        <w:r>
          <w:rPr>
            <w:rFonts w:cs="Arial"/>
            <w:b/>
            <w:bCs/>
            <w:szCs w:val="24"/>
          </w:rPr>
          <w:t xml:space="preserve">1.5 </w:t>
        </w:r>
      </w:ins>
      <w:r>
        <w:rPr>
          <w:rFonts w:cs="Arial"/>
          <w:b/>
          <w:bCs/>
          <w:szCs w:val="24"/>
        </w:rPr>
        <w:tab/>
      </w:r>
      <w:ins w:id="109" w:author="Unknown Author" w:date="2020-10-19T01:02:07Z">
        <w:r>
          <w:rPr>
            <w:rFonts w:cs="Arial"/>
            <w:b/>
            <w:bCs/>
            <w:szCs w:val="24"/>
          </w:rPr>
          <w:t>Benefits of the project</w:t>
        </w:r>
      </w:ins>
    </w:p>
    <w:p>
      <w:pPr>
        <w:pStyle w:val="Normal"/>
        <w:bidi w:val="0"/>
        <w:spacing w:lineRule="auto" w:line="360"/>
        <w:ind w:start="0" w:end="0" w:hanging="0"/>
        <w:jc w:val="both"/>
        <w:rPr/>
      </w:pPr>
      <w:r>
        <w:rPr>
          <w:rFonts w:cs="Arial" w:ascii="Times New Roman" w:hAnsi="Times New Roman"/>
          <w:b w:val="false"/>
          <w:bCs w:val="false"/>
          <w:szCs w:val="24"/>
        </w:rPr>
        <w:tab/>
      </w:r>
      <w:ins w:id="110" w:author="Unknown Author" w:date="2020-10-19T01:02:07Z">
        <w:r>
          <w:rPr>
            <w:rFonts w:cs="Arial" w:ascii="Times New Roman" w:hAnsi="Times New Roman"/>
            <w:b w:val="false"/>
            <w:bCs w:val="false"/>
            <w:szCs w:val="24"/>
          </w:rPr>
          <w:t xml:space="preserve">This problem is actually a consultation project between DataMicron with Malaysia’s Ministry of Finance (MoF). Therefore, this project will benefit DataMicron in providing proposed solution for their client’s problem. In particular, this project will </w:t>
        </w:r>
      </w:ins>
      <w:r>
        <w:rPr>
          <w:rFonts w:eastAsia="Noto Serif CJK SC" w:cs="Arial" w:ascii="Times New Roman" w:hAnsi="Times New Roman"/>
          <w:b w:val="false"/>
          <w:bCs w:val="false"/>
          <w:color w:val="auto"/>
          <w:kern w:val="2"/>
          <w:sz w:val="24"/>
          <w:szCs w:val="24"/>
          <w:lang w:val="en-NZ" w:eastAsia="zh-CN" w:bidi="hi-IN"/>
        </w:rPr>
        <w:t>propose new methodologies of RPC prediction using machine learning approaches</w:t>
      </w:r>
      <w:ins w:id="111" w:author="Unknown Author" w:date="2020-10-19T01:02:07Z">
        <w:r>
          <w:rPr>
            <w:rFonts w:cs="Arial" w:ascii="Times New Roman" w:hAnsi="Times New Roman"/>
            <w:b w:val="false"/>
            <w:bCs w:val="false"/>
            <w:szCs w:val="24"/>
          </w:rPr>
          <w:t xml:space="preserve"> and will develop reliable model</w:t>
        </w:r>
      </w:ins>
      <w:r>
        <w:rPr>
          <w:rFonts w:cs="Arial" w:ascii="Times New Roman" w:hAnsi="Times New Roman"/>
          <w:b w:val="false"/>
          <w:bCs w:val="false"/>
          <w:szCs w:val="24"/>
        </w:rPr>
        <w:t>s</w:t>
      </w:r>
      <w:ins w:id="112" w:author="Unknown Author" w:date="2020-10-19T01:02:07Z">
        <w:r>
          <w:rPr>
            <w:rFonts w:cs="Arial" w:ascii="Times New Roman" w:hAnsi="Times New Roman"/>
            <w:b w:val="false"/>
            <w:bCs w:val="false"/>
            <w:szCs w:val="24"/>
          </w:rPr>
          <w:t xml:space="preserve"> for suggesting RPC forecasts as a reference for MoF in making effective decisions.</w:t>
        </w:r>
      </w:ins>
      <w:r>
        <w:rPr>
          <w:rFonts w:cs="Arial" w:ascii="Times New Roman" w:hAnsi="Times New Roman"/>
          <w:b w:val="false"/>
          <w:bCs w:val="false"/>
          <w:szCs w:val="24"/>
        </w:rPr>
        <w:t xml:space="preserve"> In return, MoF </w:t>
      </w:r>
      <w:r>
        <w:rPr>
          <w:rFonts w:eastAsia="Noto Serif CJK SC" w:cs="Arial" w:ascii="Times New Roman" w:hAnsi="Times New Roman"/>
          <w:b w:val="false"/>
          <w:bCs w:val="false"/>
          <w:color w:val="auto"/>
          <w:kern w:val="2"/>
          <w:sz w:val="24"/>
          <w:szCs w:val="24"/>
          <w:lang w:val="en-NZ" w:eastAsia="zh-CN" w:bidi="hi-IN"/>
        </w:rPr>
        <w:t>will</w:t>
      </w:r>
      <w:r>
        <w:rPr>
          <w:rFonts w:cs="Arial" w:ascii="Times New Roman" w:hAnsi="Times New Roman"/>
          <w:b w:val="false"/>
          <w:bCs w:val="false"/>
          <w:szCs w:val="24"/>
        </w:rPr>
        <w:t xml:space="preserve"> use these insights to optimise their financial planning and reduce financial loss. </w:t>
      </w:r>
    </w:p>
    <w:p>
      <w:pPr>
        <w:pStyle w:val="Normal"/>
        <w:bidi w:val="0"/>
        <w:spacing w:lineRule="auto" w:line="240"/>
        <w:jc w:val="both"/>
        <w:rPr>
          <w:rFonts w:ascii="Times New Roman" w:hAnsi="Times New Roman"/>
          <w:ins w:id="114" w:author="Unknown Author" w:date="2020-10-19T01:05:26Z"/>
          <w:b w:val="false"/>
          <w:b w:val="false"/>
          <w:bCs w:val="false"/>
          <w:sz w:val="20"/>
          <w:szCs w:val="20"/>
        </w:rPr>
      </w:pPr>
      <w:ins w:id="113" w:author="Unknown Author" w:date="2020-10-19T01:05:26Z">
        <w:r>
          <w:rPr>
            <w:rFonts w:ascii="Times New Roman" w:hAnsi="Times New Roman"/>
            <w:b w:val="false"/>
            <w:bCs w:val="false"/>
            <w:sz w:val="20"/>
            <w:szCs w:val="20"/>
          </w:rPr>
        </w:r>
      </w:ins>
    </w:p>
    <w:p>
      <w:pPr>
        <w:pStyle w:val="ListParagraph"/>
        <w:widowControl/>
        <w:suppressAutoHyphens w:val="true"/>
        <w:overflowPunct w:val="false"/>
        <w:bidi w:val="0"/>
        <w:spacing w:lineRule="auto" w:line="360" w:before="0" w:after="160"/>
        <w:ind w:start="0" w:end="0" w:hanging="0"/>
        <w:contextualSpacing/>
        <w:jc w:val="start"/>
        <w:rPr/>
      </w:pPr>
      <w:ins w:id="115" w:author="Unknown Author" w:date="2020-10-19T01:05:26Z">
        <w:r>
          <w:rPr>
            <w:rFonts w:cs="Arial"/>
            <w:b/>
            <w:bCs/>
            <w:szCs w:val="24"/>
          </w:rPr>
          <w:t xml:space="preserve">1.6 </w:t>
        </w:r>
      </w:ins>
      <w:r>
        <w:rPr>
          <w:rFonts w:cs="Arial"/>
          <w:b/>
          <w:bCs/>
          <w:szCs w:val="24"/>
        </w:rPr>
        <w:tab/>
      </w:r>
      <w:ins w:id="116" w:author="Unknown Author" w:date="2020-10-19T01:05:26Z">
        <w:r>
          <w:rPr>
            <w:rFonts w:cs="Arial"/>
            <w:b/>
            <w:bCs/>
            <w:szCs w:val="24"/>
          </w:rPr>
          <w:t>Related Works</w:t>
        </w:r>
      </w:ins>
    </w:p>
    <w:p>
      <w:pPr>
        <w:pStyle w:val="Normal"/>
        <w:bidi w:val="0"/>
        <w:spacing w:lineRule="auto" w:line="360"/>
        <w:ind w:start="-6" w:end="0" w:hanging="0"/>
        <w:jc w:val="both"/>
        <w:rPr/>
      </w:pPr>
      <w:r>
        <w:rPr>
          <w:rFonts w:cs="Arial" w:ascii="Times New Roman" w:hAnsi="Times New Roman"/>
          <w:b w:val="false"/>
          <w:bCs w:val="false"/>
          <w:szCs w:val="24"/>
        </w:rPr>
        <w:tab/>
        <w:tab/>
      </w:r>
      <w:ins w:id="117" w:author="Unknown Author" w:date="2020-10-19T01:05:26Z">
        <w:r>
          <w:rPr>
            <w:rFonts w:cs="Arial" w:ascii="Times New Roman" w:hAnsi="Times New Roman"/>
            <w:b w:val="false"/>
            <w:bCs w:val="false"/>
            <w:szCs w:val="24"/>
          </w:rPr>
          <w:t xml:space="preserve">In this section, literatures will be referred to explore the details of established and proposed methods in </w:t>
        </w:r>
      </w:ins>
      <w:r>
        <w:rPr>
          <w:rFonts w:eastAsia="Noto Serif CJK SC" w:cs="Arial" w:ascii="Times New Roman" w:hAnsi="Times New Roman"/>
          <w:b w:val="false"/>
          <w:bCs w:val="false"/>
          <w:color w:val="auto"/>
          <w:kern w:val="2"/>
          <w:sz w:val="24"/>
          <w:szCs w:val="24"/>
          <w:lang w:val="en-NZ" w:eastAsia="zh-CN" w:bidi="hi-IN"/>
        </w:rPr>
        <w:t>RPC predictions</w:t>
      </w:r>
      <w:r>
        <w:rPr>
          <w:rFonts w:eastAsia="Noto Serif CJK SC" w:cs="Arial" w:ascii="Times New Roman" w:hAnsi="Times New Roman"/>
          <w:b w:val="false"/>
          <w:bCs w:val="false"/>
          <w:color w:val="auto"/>
          <w:kern w:val="2"/>
          <w:sz w:val="24"/>
          <w:szCs w:val="24"/>
          <w:lang w:val="en-NZ" w:eastAsia="zh-CN" w:bidi="hi-IN"/>
        </w:rPr>
        <w:t xml:space="preserve"> using machine learning techniques</w:t>
      </w:r>
      <w:ins w:id="118" w:author="Unknown Author" w:date="2020-10-19T01:05:26Z">
        <w:r>
          <w:rPr>
            <w:rFonts w:cs="Arial" w:ascii="Times New Roman" w:hAnsi="Times New Roman"/>
            <w:b w:val="false"/>
            <w:bCs w:val="false"/>
            <w:szCs w:val="24"/>
          </w:rPr>
          <w:t>. Published researches demonstrat</w:t>
        </w:r>
      </w:ins>
      <w:r>
        <w:rPr>
          <w:rFonts w:eastAsia="Noto Serif CJK SC" w:cs="Arial" w:ascii="Times New Roman" w:hAnsi="Times New Roman"/>
          <w:b w:val="false"/>
          <w:bCs w:val="false"/>
          <w:color w:val="auto"/>
          <w:kern w:val="2"/>
          <w:sz w:val="24"/>
          <w:szCs w:val="24"/>
          <w:lang w:val="en-NZ" w:eastAsia="zh-CN" w:bidi="hi-IN"/>
        </w:rPr>
        <w:t xml:space="preserve">ing </w:t>
      </w:r>
      <w:ins w:id="119" w:author="Unknown Author" w:date="2020-10-19T01:05:26Z">
        <w:r>
          <w:rPr>
            <w:rFonts w:cs="Arial" w:ascii="Times New Roman" w:hAnsi="Times New Roman"/>
            <w:b w:val="false"/>
            <w:bCs w:val="false"/>
            <w:szCs w:val="24"/>
          </w:rPr>
          <w:t xml:space="preserve">on analysis behind </w:t>
        </w:r>
      </w:ins>
      <w:r>
        <w:rPr>
          <w:rFonts w:cs="Arial" w:ascii="Times New Roman" w:hAnsi="Times New Roman"/>
          <w:b w:val="false"/>
          <w:bCs w:val="false"/>
          <w:szCs w:val="24"/>
        </w:rPr>
        <w:t>time series of economic predictions</w:t>
      </w:r>
      <w:ins w:id="120" w:author="Unknown Author" w:date="2020-10-19T01:05:26Z">
        <w:r>
          <w:rPr>
            <w:rFonts w:cs="Arial" w:ascii="Times New Roman" w:hAnsi="Times New Roman"/>
            <w:b w:val="false"/>
            <w:bCs w:val="false"/>
            <w:szCs w:val="24"/>
          </w:rPr>
          <w:t xml:space="preserve"> </w:t>
        </w:r>
      </w:ins>
      <w:r>
        <w:rPr>
          <w:rFonts w:cs="Arial" w:ascii="Times New Roman" w:hAnsi="Times New Roman"/>
          <w:b w:val="false"/>
          <w:bCs w:val="false"/>
          <w:szCs w:val="24"/>
        </w:rPr>
        <w:t>will be reviewed.</w:t>
      </w:r>
    </w:p>
    <w:p>
      <w:pPr>
        <w:pStyle w:val="Normal"/>
        <w:bidi w:val="0"/>
        <w:spacing w:lineRule="auto" w:line="240"/>
        <w:jc w:val="both"/>
        <w:rPr>
          <w:rFonts w:ascii="Times New Roman" w:hAnsi="Times New Roman"/>
          <w:ins w:id="122" w:author="Unknown Author" w:date="2020-10-19T01:28:00Z"/>
          <w:b w:val="false"/>
          <w:b w:val="false"/>
          <w:bCs w:val="false"/>
          <w:sz w:val="20"/>
          <w:szCs w:val="20"/>
        </w:rPr>
      </w:pPr>
      <w:ins w:id="121" w:author="Unknown Author" w:date="2020-10-19T01:28:00Z">
        <w:r>
          <w:rPr>
            <w:rFonts w:ascii="Times New Roman" w:hAnsi="Times New Roman"/>
            <w:b w:val="false"/>
            <w:bCs w:val="false"/>
            <w:sz w:val="20"/>
            <w:szCs w:val="20"/>
          </w:rPr>
        </w:r>
      </w:ins>
    </w:p>
    <w:p>
      <w:pPr>
        <w:pStyle w:val="Normal"/>
        <w:bidi w:val="0"/>
        <w:spacing w:lineRule="auto" w:line="360" w:before="114" w:after="114"/>
        <w:jc w:val="both"/>
        <w:rPr/>
      </w:pPr>
      <w:r>
        <w:rPr>
          <w:rFonts w:ascii="Times New Roman" w:hAnsi="Times New Roman"/>
          <w:b/>
          <w:bCs/>
        </w:rPr>
        <w:t>1.6.1</w:t>
        <w:tab/>
        <w:t xml:space="preserve">Review on </w:t>
      </w:r>
      <w:r>
        <w:rPr>
          <w:rFonts w:eastAsia="Noto Serif CJK SC" w:cs="Lohit Devanagari" w:ascii="Times New Roman" w:hAnsi="Times New Roman"/>
          <w:b/>
          <w:bCs/>
          <w:color w:val="auto"/>
          <w:kern w:val="2"/>
          <w:sz w:val="24"/>
          <w:szCs w:val="24"/>
          <w:lang w:val="en-NZ" w:eastAsia="zh-CN" w:bidi="hi-IN"/>
        </w:rPr>
        <w:t xml:space="preserve">Domain </w:t>
      </w:r>
    </w:p>
    <w:p>
      <w:pPr>
        <w:pStyle w:val="Normal"/>
        <w:bidi w:val="0"/>
        <w:spacing w:lineRule="auto" w:line="360"/>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b/>
        <w:t>Since 201</w:t>
      </w:r>
      <w:r>
        <w:rPr>
          <w:rFonts w:eastAsia="Noto Serif CJK SC" w:cs="Lohit Devanagari" w:ascii="Times New Roman" w:hAnsi="Times New Roman"/>
          <w:b w:val="false"/>
          <w:bCs w:val="false"/>
          <w:color w:val="auto"/>
          <w:kern w:val="2"/>
          <w:sz w:val="24"/>
          <w:szCs w:val="24"/>
          <w:lang w:val="en-NZ" w:eastAsia="zh-CN" w:bidi="hi-IN"/>
        </w:rPr>
        <w:t>8</w:t>
      </w:r>
      <w:r>
        <w:rPr>
          <w:rFonts w:eastAsia="Noto Serif CJK SC" w:cs="Lohit Devanagari" w:ascii="Times New Roman" w:hAnsi="Times New Roman"/>
          <w:b w:val="false"/>
          <w:bCs w:val="false"/>
          <w:color w:val="auto"/>
          <w:kern w:val="2"/>
          <w:sz w:val="24"/>
          <w:szCs w:val="24"/>
          <w:lang w:val="en-NZ" w:eastAsia="zh-CN" w:bidi="hi-IN"/>
        </w:rPr>
        <w:t xml:space="preserve">, RPC contributed the most to Malaysia’s GDP followed by </w:t>
      </w:r>
      <w:r>
        <w:rPr>
          <w:rFonts w:eastAsia="Noto Serif CJK SC" w:cs="Lohit Devanagari" w:ascii="Times New Roman" w:hAnsi="Times New Roman"/>
          <w:b w:val="false"/>
          <w:bCs w:val="false"/>
          <w:color w:val="auto"/>
          <w:kern w:val="2"/>
          <w:sz w:val="24"/>
          <w:szCs w:val="24"/>
          <w:lang w:val="en-NZ" w:eastAsia="zh-CN" w:bidi="hi-IN"/>
        </w:rPr>
        <w:t>I</w:t>
      </w:r>
      <w:r>
        <w:rPr>
          <w:rFonts w:eastAsia="Noto Serif CJK SC" w:cs="Lohit Devanagari" w:ascii="Times New Roman" w:hAnsi="Times New Roman"/>
          <w:b w:val="false"/>
          <w:bCs w:val="false"/>
          <w:color w:val="auto"/>
          <w:kern w:val="2"/>
          <w:sz w:val="24"/>
          <w:szCs w:val="24"/>
          <w:lang w:val="en-NZ" w:eastAsia="zh-CN" w:bidi="hi-IN"/>
        </w:rPr>
        <w:t xml:space="preserve"> and </w:t>
      </w:r>
      <w:r>
        <w:rPr>
          <w:rFonts w:eastAsia="Noto Serif CJK SC" w:cs="Lohit Devanagari" w:ascii="Times New Roman" w:hAnsi="Times New Roman"/>
          <w:b w:val="false"/>
          <w:bCs w:val="false"/>
          <w:color w:val="auto"/>
          <w:kern w:val="2"/>
          <w:sz w:val="24"/>
          <w:szCs w:val="24"/>
          <w:lang w:val="en-NZ" w:eastAsia="zh-CN" w:bidi="hi-IN"/>
        </w:rPr>
        <w:t xml:space="preserve">RGC </w:t>
      </w:r>
      <w:r>
        <w:rPr>
          <w:rFonts w:eastAsia="Noto Serif CJK SC" w:cs="Lohit Devanagari" w:ascii="Times New Roman" w:hAnsi="Times New Roman"/>
          <w:b w:val="false"/>
          <w:bCs w:val="false"/>
          <w:color w:val="auto"/>
          <w:kern w:val="2"/>
          <w:sz w:val="24"/>
          <w:szCs w:val="24"/>
          <w:lang w:val="en-NZ" w:eastAsia="zh-CN" w:bidi="hi-IN"/>
        </w:rPr>
        <w:t>(MoF, 2019)</w:t>
      </w:r>
      <w:r>
        <w:rPr>
          <w:rFonts w:eastAsia="Noto Serif CJK SC" w:cs="Lohit Devanagari" w:ascii="Times New Roman" w:hAnsi="Times New Roman"/>
          <w:b w:val="false"/>
          <w:bCs w:val="false"/>
          <w:color w:val="auto"/>
          <w:kern w:val="2"/>
          <w:sz w:val="24"/>
          <w:szCs w:val="24"/>
          <w:lang w:val="en-NZ" w:eastAsia="zh-CN" w:bidi="hi-IN"/>
        </w:rPr>
        <w:t xml:space="preserve">. However, </w:t>
      </w:r>
      <w:r>
        <w:rPr>
          <w:rFonts w:eastAsia="Noto Serif CJK SC" w:cs="Lohit Devanagari" w:ascii="Times New Roman" w:hAnsi="Times New Roman"/>
          <w:b w:val="false"/>
          <w:bCs w:val="false"/>
          <w:color w:val="auto"/>
          <w:kern w:val="2"/>
          <w:sz w:val="24"/>
          <w:szCs w:val="24"/>
          <w:lang w:val="en-NZ" w:eastAsia="zh-CN" w:bidi="hi-IN"/>
        </w:rPr>
        <w:t xml:space="preserve">in terms of annual </w:t>
      </w:r>
      <w:r>
        <w:rPr>
          <w:rFonts w:eastAsia="Noto Serif CJK SC" w:cs="Lohit Devanagari" w:ascii="Times New Roman" w:hAnsi="Times New Roman"/>
          <w:b w:val="false"/>
          <w:bCs w:val="false"/>
          <w:color w:val="auto"/>
          <w:kern w:val="2"/>
          <w:sz w:val="24"/>
          <w:szCs w:val="24"/>
          <w:lang w:val="en-NZ" w:eastAsia="zh-CN" w:bidi="hi-IN"/>
        </w:rPr>
        <w:t xml:space="preserve">RPC </w:t>
      </w:r>
      <w:r>
        <w:rPr>
          <w:rFonts w:eastAsia="Noto Serif CJK SC" w:cs="Lohit Devanagari" w:ascii="Times New Roman" w:hAnsi="Times New Roman"/>
          <w:b w:val="false"/>
          <w:bCs w:val="false"/>
          <w:color w:val="auto"/>
          <w:kern w:val="2"/>
          <w:sz w:val="24"/>
          <w:szCs w:val="24"/>
          <w:lang w:val="en-NZ" w:eastAsia="zh-CN" w:bidi="hi-IN"/>
        </w:rPr>
        <w:t xml:space="preserve">growth, RPC </w:t>
      </w:r>
      <w:r>
        <w:rPr>
          <w:rFonts w:eastAsia="Noto Serif CJK SC" w:cs="Lohit Devanagari" w:ascii="Times New Roman" w:hAnsi="Times New Roman"/>
          <w:b w:val="false"/>
          <w:bCs w:val="false"/>
          <w:color w:val="auto"/>
          <w:kern w:val="2"/>
          <w:sz w:val="24"/>
          <w:szCs w:val="24"/>
          <w:lang w:val="en-NZ" w:eastAsia="zh-CN" w:bidi="hi-IN"/>
        </w:rPr>
        <w:t xml:space="preserve">has shown a fluctuating trend between 6.0% – 8.0% (BNM, 2019; BNM, 2018). This trend is contributed mostly by the growth of employments and wages, thus this shows that affecting this sector resulted much to the overall annual RPC. Other than that, RPC is also being contributed by other variables such as imports of consumption goods, narrow money, and loans disbursed by banks (BNM, 2016). </w:t>
      </w:r>
    </w:p>
    <w:p>
      <w:pPr>
        <w:pStyle w:val="Normal"/>
        <w:bidi w:val="0"/>
        <w:spacing w:lineRule="auto" w:line="360" w:before="57" w:after="57"/>
        <w:jc w:val="both"/>
        <w:rPr>
          <w:rFonts w:ascii="Times New Roman" w:hAnsi="Times New Roman"/>
          <w:b/>
          <w:b/>
          <w:bCs/>
        </w:rPr>
      </w:pPr>
      <w:r>
        <w:rPr>
          <w:rFonts w:ascii="Times New Roman" w:hAnsi="Times New Roman"/>
          <w:b/>
          <w:bCs/>
        </w:rPr>
        <w:t>1.6.2</w:t>
        <w:tab/>
        <w:t>Review on Data Science &amp; Analytics techniques</w:t>
      </w:r>
    </w:p>
    <w:p>
      <w:pPr>
        <w:pStyle w:val="Normal"/>
        <w:bidi w:val="0"/>
        <w:spacing w:lineRule="auto" w:line="360"/>
        <w:jc w:val="both"/>
        <w:rPr/>
      </w:pPr>
      <w:r>
        <w:rPr>
          <w:rFonts w:ascii="Times New Roman" w:hAnsi="Times New Roman"/>
          <w:b/>
          <w:bCs/>
        </w:rPr>
        <w:tab/>
      </w:r>
      <w:r>
        <w:rPr>
          <w:rFonts w:ascii="Times New Roman" w:hAnsi="Times New Roman"/>
          <w:b w:val="false"/>
          <w:bCs w:val="false"/>
        </w:rPr>
        <w:t>Statistical techniques such as ARIMA, and VAR were reported and compared for Malaysia’s econo</w:t>
      </w:r>
      <w:r>
        <w:rPr>
          <w:rFonts w:eastAsia="Noto Serif CJK SC" w:cs="Lohit Devanagari" w:ascii="Times New Roman" w:hAnsi="Times New Roman"/>
          <w:b w:val="false"/>
          <w:bCs w:val="false"/>
          <w:color w:val="auto"/>
          <w:kern w:val="2"/>
          <w:sz w:val="24"/>
          <w:szCs w:val="24"/>
          <w:lang w:val="en-NZ" w:eastAsia="zh-CN" w:bidi="hi-IN"/>
        </w:rPr>
        <w:t>mics</w:t>
      </w:r>
      <w:r>
        <w:rPr>
          <w:rFonts w:ascii="Times New Roman" w:hAnsi="Times New Roman"/>
          <w:b w:val="false"/>
          <w:bCs w:val="false"/>
        </w:rPr>
        <w:t xml:space="preserve"> forecasting. (Razak, Khamis &amp; Abdullah, 2017). Both of these models </w:t>
      </w:r>
      <w:r>
        <w:rPr>
          <w:rFonts w:eastAsia="Noto Serif CJK SC" w:cs="Lohit Devanagari" w:ascii="Times New Roman" w:hAnsi="Times New Roman"/>
          <w:b w:val="false"/>
          <w:bCs w:val="false"/>
          <w:color w:val="auto"/>
          <w:kern w:val="2"/>
          <w:sz w:val="24"/>
          <w:szCs w:val="24"/>
          <w:lang w:val="en-NZ" w:eastAsia="zh-CN" w:bidi="hi-IN"/>
        </w:rPr>
        <w:t>can be used for</w:t>
      </w:r>
      <w:r>
        <w:rPr>
          <w:rFonts w:ascii="Times New Roman" w:hAnsi="Times New Roman"/>
          <w:b w:val="false"/>
          <w:bCs w:val="false"/>
        </w:rPr>
        <w:t xml:space="preserve"> univariate time series (UTS) forecasting. This means both models can be used to forecast a variable for several periods ahead in future. The findings of this study found out that VAR is more accurate than ARIMA due VAR’s less </w:t>
      </w:r>
      <w:r>
        <w:rPr>
          <w:rFonts w:eastAsia="Noto Serif CJK SC" w:cs="Lohit Devanagari" w:ascii="Times New Roman" w:hAnsi="Times New Roman"/>
          <w:b w:val="false"/>
          <w:bCs w:val="false"/>
          <w:color w:val="auto"/>
          <w:kern w:val="2"/>
          <w:sz w:val="24"/>
          <w:szCs w:val="24"/>
          <w:lang w:val="en-NZ" w:eastAsia="zh-CN" w:bidi="hi-IN"/>
        </w:rPr>
        <w:t>mean absolute percentage error (MAPE)</w:t>
      </w:r>
      <w:r>
        <w:rPr>
          <w:rFonts w:ascii="Times New Roman" w:hAnsi="Times New Roman"/>
          <w:b w:val="false"/>
          <w:bCs w:val="false"/>
        </w:rPr>
        <w:t xml:space="preserve"> compared to ARIMA (Razak, Khamis &amp; Abdullah, 2017). In addition, they also highlighted that VAR outweighed ARIMA by having multivariate time series (MTS) forecasting which enables for more dynamic forecasting using multiple variables to forecast stock market index.</w:t>
      </w:r>
    </w:p>
    <w:p>
      <w:pPr>
        <w:pStyle w:val="Normal"/>
        <w:bidi w:val="0"/>
        <w:spacing w:lineRule="auto" w:line="24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bidi w:val="0"/>
        <w:spacing w:lineRule="auto" w:line="360"/>
        <w:jc w:val="both"/>
        <w:rPr/>
      </w:pPr>
      <w:r>
        <w:rPr>
          <w:rFonts w:ascii="Times New Roman" w:hAnsi="Times New Roman"/>
          <w:b/>
          <w:bCs/>
        </w:rPr>
        <w:tab/>
      </w:r>
      <w:r>
        <w:rPr>
          <w:rFonts w:ascii="Times New Roman" w:hAnsi="Times New Roman"/>
          <w:b w:val="false"/>
          <w:bCs w:val="false"/>
        </w:rPr>
        <w:t xml:space="preserve">In other parts of the world, machine learning techniques were began to be proposed </w:t>
      </w:r>
      <w:r>
        <w:rPr>
          <w:rFonts w:eastAsia="Noto Serif CJK SC" w:cs="Lohit Devanagari" w:ascii="Times New Roman" w:hAnsi="Times New Roman"/>
          <w:b w:val="false"/>
          <w:bCs w:val="false"/>
          <w:color w:val="auto"/>
          <w:kern w:val="2"/>
          <w:sz w:val="24"/>
          <w:szCs w:val="24"/>
          <w:lang w:val="en-NZ" w:eastAsia="zh-CN" w:bidi="hi-IN"/>
        </w:rPr>
        <w:t>for</w:t>
      </w:r>
      <w:r>
        <w:rPr>
          <w:rFonts w:ascii="Times New Roman" w:hAnsi="Times New Roman"/>
          <w:b w:val="false"/>
          <w:bCs w:val="false"/>
        </w:rPr>
        <w:t xml:space="preserve"> econom</w:t>
      </w:r>
      <w:r>
        <w:rPr>
          <w:rFonts w:eastAsia="Noto Serif CJK SC" w:cs="Lohit Devanagari" w:ascii="Times New Roman" w:hAnsi="Times New Roman"/>
          <w:b w:val="false"/>
          <w:bCs w:val="false"/>
          <w:color w:val="auto"/>
          <w:kern w:val="2"/>
          <w:sz w:val="24"/>
          <w:szCs w:val="24"/>
          <w:lang w:val="en-NZ" w:eastAsia="zh-CN" w:bidi="hi-IN"/>
        </w:rPr>
        <w:t>ics</w:t>
      </w:r>
      <w:r>
        <w:rPr>
          <w:rFonts w:ascii="Times New Roman" w:hAnsi="Times New Roman"/>
          <w:b w:val="false"/>
          <w:bCs w:val="false"/>
        </w:rPr>
        <w:t xml:space="preserve"> forecasting since 20</w:t>
      </w:r>
      <w:r>
        <w:rPr>
          <w:rFonts w:ascii="Times New Roman" w:hAnsi="Times New Roman"/>
          <w:b w:val="false"/>
          <w:bCs w:val="false"/>
          <w:vertAlign w:val="superscript"/>
        </w:rPr>
        <w:t>th</w:t>
      </w:r>
      <w:r>
        <w:rPr>
          <w:rFonts w:ascii="Times New Roman" w:hAnsi="Times New Roman"/>
          <w:b w:val="false"/>
          <w:bCs w:val="false"/>
        </w:rPr>
        <w:t xml:space="preserve"> century.  </w:t>
      </w:r>
      <w:r>
        <w:rPr>
          <w:rFonts w:eastAsia="Noto Serif CJK SC" w:cs="Lohit Devanagari" w:ascii="Times New Roman" w:hAnsi="Times New Roman"/>
          <w:b w:val="false"/>
          <w:bCs w:val="false"/>
          <w:color w:val="auto"/>
          <w:kern w:val="2"/>
          <w:sz w:val="24"/>
          <w:szCs w:val="24"/>
          <w:lang w:val="en-NZ" w:eastAsia="zh-CN" w:bidi="hi-IN"/>
        </w:rPr>
        <w:t>The earliest attempt was done by Yu (1999) whereby she compared model performance between ARIMA and Backpropagation Neural Network (BNN) in forecasting stock index. The outcome of this study is BNN produced lower MAPE and Root Mean Squared Error (RMSE) compared to ARIMA. This reflects that nonlinear trend of stock index is better to be forecasted using machine learning models than linear models such as ARIMA. Similar observation was obtained by Dematos et. al (1996) in which they found that Recurrent Neural Network (RNN) and Feedforward Neural Network (FNN) outperformed ARIMA in forecasting Japanese yen / U.S. dollar exchange rate. This summarised that nonlinear trend of economic indicators is more accurate to be forecasted using machine learning.</w:t>
      </w:r>
    </w:p>
    <w:p>
      <w:pPr>
        <w:pStyle w:val="Normal"/>
        <w:bidi w:val="0"/>
        <w:spacing w:lineRule="auto" w:line="240"/>
        <w:jc w:val="both"/>
        <w:rPr>
          <w:rFonts w:ascii="Times New Roman" w:hAnsi="Times New Roman" w:eastAsia="Noto Serif CJK SC" w:cs="Lohit Devanagari"/>
          <w:b w:val="false"/>
          <w:b w:val="false"/>
          <w:bCs w:val="false"/>
          <w:color w:val="auto"/>
          <w:kern w:val="2"/>
          <w:sz w:val="20"/>
          <w:szCs w:val="20"/>
          <w:lang w:val="en-NZ" w:eastAsia="zh-CN" w:bidi="hi-IN"/>
        </w:rPr>
      </w:pPr>
      <w:r>
        <w:rPr>
          <w:rFonts w:eastAsia="Noto Serif CJK SC" w:cs="Lohit Devanagari" w:ascii="Times New Roman" w:hAnsi="Times New Roman"/>
          <w:b w:val="false"/>
          <w:bCs w:val="false"/>
          <w:color w:val="auto"/>
          <w:kern w:val="2"/>
          <w:sz w:val="20"/>
          <w:szCs w:val="20"/>
          <w:lang w:val="en-NZ" w:eastAsia="zh-CN" w:bidi="hi-IN"/>
        </w:rPr>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Two years back, a comparative study was done by Kumar et. al (2018) in comparing between machine learning performances in predicting stock market trend. Machine learning used were support vector regression (SVR), random forest (RF), k-nearest neighbour (KNN), naive bayes (NB),  and softmax (SM). Interestingly, they found out that when large dataset (4500 entries) were input, RF outperformed other models by having the highest accuracy and f-measure followed by SVR. This indicates that RF and SVR are suitable models to be used for predicting nonlinear trends of economic growths. In addition, RF is also good to used for prediction due to its robustness against outliers because of its bagging principle in learning the training set and predicting the test set (Roy &amp; Larocque, 2015). Meanwhile for SVR, it is known to be highly effective and efficient in forecasting values of stock prices (Vo et al., 2016).</w:t>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Another study done by Chen et al. (2019) also compared between machine learning performances in predicting personal consumption expenditure services (PCE services) which is based on Quarterly Service Survey (QSS). The focus of the study was to compare time series prediction performances between linear models with nonparametric models. Linear models included in the study were 4-Quarter Moving Average (4QMA), Forward Stepwise Regression (FSR), Least Absolute Shrinkage and Selection Operator (LASSO), and Ridge Regression (RR). Meanwhile, nonparametric models implimented in the study were Regression Trees (CART), Random Forests (RF), Gradient Boosting (GB), Multi-Adaptive Regression Splines (MARS), and Support Vector Regression (SVR) with Radial Basis Function (RBF).</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 The outcome of the study found out tree-based ensemble models which are RF and GB are the best models as the had the least RMSE percentage points of -0.56 and -0.43 respectively</w:t>
      </w:r>
      <w:r>
        <w:rPr>
          <w:rFonts w:eastAsia="Noto Serif CJK SC" w:cs="Lohit Devanagari" w:ascii="Times New Roman" w:hAnsi="Times New Roman"/>
          <w:b w:val="false"/>
          <w:bCs w:val="false"/>
          <w:color w:val="auto"/>
          <w:kern w:val="2"/>
          <w:sz w:val="24"/>
          <w:szCs w:val="24"/>
          <w:lang w:val="en-NZ" w:eastAsia="zh-CN" w:bidi="hi-IN"/>
        </w:rPr>
        <w:t xml:space="preserve">. In contrast, MARS and 4QMA were suggested to be avoided they had significantly poor prediction performance than others. </w:t>
      </w:r>
    </w:p>
    <w:p>
      <w:pPr>
        <w:pStyle w:val="Normal"/>
        <w:bidi w:val="0"/>
        <w:spacing w:lineRule="auto" w:line="240"/>
        <w:jc w:val="both"/>
        <w:rPr/>
      </w:pPr>
      <w:r>
        <w:rPr>
          <w:rFonts w:eastAsia="Noto Serif CJK SC" w:cs="Lohit Devanagari" w:ascii="Times New Roman" w:hAnsi="Times New Roman"/>
          <w:b w:val="false"/>
          <w:bCs w:val="false"/>
          <w:color w:val="auto"/>
          <w:kern w:val="2"/>
          <w:sz w:val="24"/>
          <w:szCs w:val="24"/>
          <w:lang w:val="en-NZ" w:eastAsia="zh-CN" w:bidi="hi-IN"/>
        </w:rPr>
        <w:t xml:space="preserve">   </w:t>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 xml:space="preserve">Recently, Maehashi and Shintani (2020) also performed comparison study between machine learning models in predicting macroeconomic variables. Interestingly, their comparison study is enriched with factor model (economics model) and multiple machine learning model approaches such as neural networks, regularised least square methods, as well as ensemble learning methods. In particular, they employed Feedforward Neural Network (FFNN), Convolutional Neural Network (CNN), and </w:t>
      </w:r>
      <w:r>
        <w:rPr>
          <w:rFonts w:eastAsia="Noto Serif CJK SC" w:cs="Lohit Devanagari" w:ascii="Times New Roman" w:hAnsi="Times New Roman"/>
          <w:b w:val="false"/>
          <w:bCs w:val="false"/>
          <w:color w:val="auto"/>
          <w:kern w:val="2"/>
          <w:sz w:val="24"/>
          <w:szCs w:val="24"/>
          <w:lang w:val="en-NZ" w:eastAsia="zh-CN" w:bidi="hi-IN"/>
        </w:rPr>
        <w:t>Long Short Term Memory</w:t>
      </w:r>
      <w:r>
        <w:rPr>
          <w:rFonts w:eastAsia="Noto Serif CJK SC" w:cs="Lohit Devanagari" w:ascii="Times New Roman" w:hAnsi="Times New Roman"/>
          <w:b w:val="false"/>
          <w:bCs w:val="false"/>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LSTM</w:t>
      </w:r>
      <w:r>
        <w:rPr>
          <w:rFonts w:eastAsia="Noto Serif CJK SC" w:cs="Lohit Devanagari" w:ascii="Times New Roman" w:hAnsi="Times New Roman"/>
          <w:b w:val="false"/>
          <w:bCs w:val="false"/>
          <w:color w:val="auto"/>
          <w:kern w:val="2"/>
          <w:sz w:val="24"/>
          <w:szCs w:val="24"/>
          <w:lang w:val="en-NZ" w:eastAsia="zh-CN" w:bidi="hi-IN"/>
        </w:rPr>
        <w:t>) for neural network models. Meanwhile, for regularised least square method, they included Lasso, Ridge, and Elastic Net regressions which all of them are categorised as linear models. As for ensemble learning methods, Maehashi and Shintani (2020) incorporated bagging, Random Forests, and boosting models in which all of them are the ensemble methods of regression trees. The findings of the study concluded that ensemble learning methods outperformed other models due to their adaptability with nonlinear trends of the macroeconomics variables.</w:t>
      </w:r>
    </w:p>
    <w:p>
      <w:pPr>
        <w:pStyle w:val="Normal"/>
        <w:bidi w:val="0"/>
        <w:spacing w:lineRule="auto" w:line="240"/>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 xml:space="preserve">Another important findings highlighted by Maehashi and Shintani (2020) is machine learning models performed excellently when the </w:t>
      </w:r>
      <w:r>
        <w:rPr>
          <w:rFonts w:eastAsia="Noto Serif CJK SC" w:cs="Lohit Devanagari" w:ascii="Times New Roman" w:hAnsi="Times New Roman"/>
          <w:b w:val="false"/>
          <w:bCs w:val="false"/>
          <w:color w:val="auto"/>
          <w:kern w:val="2"/>
          <w:sz w:val="24"/>
          <w:szCs w:val="24"/>
          <w:lang w:val="en-NZ" w:eastAsia="zh-CN" w:bidi="hi-IN"/>
        </w:rPr>
        <w:t>window size</w:t>
      </w:r>
      <w:r>
        <w:rPr>
          <w:rFonts w:eastAsia="Noto Serif CJK SC" w:cs="Lohit Devanagari" w:ascii="Times New Roman" w:hAnsi="Times New Roman"/>
          <w:b w:val="false"/>
          <w:bCs w:val="false"/>
          <w:color w:val="auto"/>
          <w:kern w:val="2"/>
          <w:sz w:val="24"/>
          <w:szCs w:val="24"/>
          <w:lang w:val="en-NZ" w:eastAsia="zh-CN" w:bidi="hi-IN"/>
        </w:rPr>
        <w:t xml:space="preserve"> (also known as forecast horizon) is large. This means the more timely data were included for model training, their predictions would become better, more accurate, and robust againts errors.</w:t>
      </w:r>
    </w:p>
    <w:p>
      <w:pPr>
        <w:pStyle w:val="Normal"/>
        <w:bidi w:val="0"/>
        <w:spacing w:lineRule="auto" w:line="360" w:before="57" w:after="57"/>
        <w:jc w:val="both"/>
        <w:rPr/>
      </w:pPr>
      <w:r>
        <w:rPr>
          <w:rFonts w:ascii="Times New Roman" w:hAnsi="Times New Roman"/>
          <w:b/>
          <w:bCs/>
        </w:rPr>
        <w:t>1.6.3</w:t>
        <w:tab/>
        <w:t>Review on Data Science &amp; Analytics tools</w:t>
      </w:r>
    </w:p>
    <w:p>
      <w:pPr>
        <w:pStyle w:val="Normal"/>
        <w:bidi w:val="0"/>
        <w:spacing w:lineRule="auto" w:line="360"/>
        <w:jc w:val="both"/>
        <w:rPr/>
      </w:pPr>
      <w:r>
        <w:rPr>
          <w:rFonts w:ascii="Times New Roman" w:hAnsi="Times New Roman"/>
          <w:b/>
          <w:bCs/>
        </w:rPr>
        <w:tab/>
      </w:r>
      <w:r>
        <w:rPr>
          <w:rFonts w:cs="Arial" w:ascii="Times New Roman" w:hAnsi="Times New Roman"/>
          <w:b w:val="false"/>
          <w:bCs w:val="false"/>
          <w:szCs w:val="24"/>
        </w:rPr>
        <w:t xml:space="preserve">Analytical tools for </w:t>
      </w:r>
      <w:r>
        <w:rPr>
          <w:rFonts w:eastAsia="Noto Serif CJK SC" w:cs="Arial" w:ascii="Times New Roman" w:hAnsi="Times New Roman"/>
          <w:b w:val="false"/>
          <w:bCs w:val="false"/>
          <w:color w:val="auto"/>
          <w:kern w:val="2"/>
          <w:sz w:val="24"/>
          <w:szCs w:val="24"/>
          <w:lang w:val="en-NZ" w:eastAsia="zh-CN" w:bidi="hi-IN"/>
        </w:rPr>
        <w:t xml:space="preserve">time series prediction and forecasting </w:t>
      </w:r>
      <w:r>
        <w:rPr>
          <w:rFonts w:cs="Arial" w:ascii="Times New Roman" w:hAnsi="Times New Roman"/>
          <w:b w:val="false"/>
          <w:bCs w:val="false"/>
          <w:szCs w:val="24"/>
        </w:rPr>
        <w:t xml:space="preserve">are abundant nowadays. They are available online either as </w:t>
      </w:r>
      <w:r>
        <w:rPr>
          <w:rFonts w:eastAsia="Noto Serif CJK SC" w:cs="Arial" w:ascii="Times New Roman" w:hAnsi="Times New Roman"/>
          <w:b w:val="false"/>
          <w:bCs w:val="false"/>
          <w:color w:val="auto"/>
          <w:kern w:val="2"/>
          <w:sz w:val="24"/>
          <w:szCs w:val="24"/>
          <w:lang w:val="en-NZ" w:eastAsia="zh-CN" w:bidi="hi-IN"/>
        </w:rPr>
        <w:t xml:space="preserve">a </w:t>
      </w:r>
      <w:r>
        <w:rPr>
          <w:rFonts w:cs="Arial" w:ascii="Times New Roman" w:hAnsi="Times New Roman"/>
          <w:b w:val="false"/>
          <w:bCs w:val="false"/>
          <w:szCs w:val="24"/>
        </w:rPr>
        <w:t xml:space="preserve">free software or as an advance premium software. An example of a free software is the Python, a well-integrated, and popular data science tool among data scientists. Multiple studies have been using Python for </w:t>
      </w:r>
      <w:r>
        <w:rPr>
          <w:rFonts w:eastAsia="Noto Serif CJK SC" w:cs="Arial" w:ascii="Times New Roman" w:hAnsi="Times New Roman"/>
          <w:b w:val="false"/>
          <w:bCs w:val="false"/>
          <w:color w:val="auto"/>
          <w:kern w:val="2"/>
          <w:sz w:val="24"/>
          <w:szCs w:val="24"/>
          <w:lang w:val="en-NZ" w:eastAsia="zh-CN" w:bidi="hi-IN"/>
        </w:rPr>
        <w:t>time series prediction and forecasting because there are many available libraries that are created for the purpose of dealing with time series data and forecasts. One of the popular libraries for time series forecasting is the statsmodels library. According to McKinney et al. (2011), this library provide many statistical models made available to python users such as ordinary least squares, VAR, and ARIMA. Another library for time series forecasting is the Facebook’s Prophet as proposed by Usher and Dondio (2020) for short term forecast on pound sterling with respect to euro and dollar currency. They forecasted the pound sterling would rise against dollar and euro by ±0.02 by end of 2019.</w:t>
      </w:r>
    </w:p>
    <w:p>
      <w:pPr>
        <w:pStyle w:val="Normal"/>
        <w:bidi w:val="0"/>
        <w:spacing w:lineRule="auto" w:line="240"/>
        <w:jc w:val="both"/>
        <w:rPr>
          <w:rFonts w:ascii="Times New Roman" w:hAnsi="Times New Roman" w:eastAsia="Noto Serif CJK SC" w:cs="Arial"/>
          <w:b w:val="false"/>
          <w:b w:val="false"/>
          <w:bCs w:val="false"/>
          <w:color w:val="auto"/>
          <w:kern w:val="2"/>
          <w:sz w:val="20"/>
          <w:szCs w:val="20"/>
          <w:lang w:val="en-NZ" w:eastAsia="zh-CN" w:bidi="hi-IN"/>
        </w:rPr>
      </w:pPr>
      <w:r>
        <w:rPr>
          <w:rFonts w:eastAsia="Noto Serif CJK SC" w:cs="Arial" w:ascii="Times New Roman" w:hAnsi="Times New Roman"/>
          <w:b w:val="false"/>
          <w:bCs w:val="false"/>
          <w:color w:val="auto"/>
          <w:kern w:val="2"/>
          <w:sz w:val="20"/>
          <w:szCs w:val="20"/>
          <w:lang w:val="en-NZ" w:eastAsia="zh-CN" w:bidi="hi-IN"/>
        </w:rPr>
      </w:r>
    </w:p>
    <w:p>
      <w:pPr>
        <w:pStyle w:val="Normal"/>
        <w:bidi w:val="0"/>
        <w:spacing w:lineRule="auto" w:line="360"/>
        <w:jc w:val="both"/>
        <w:rPr/>
      </w:pPr>
      <w:r>
        <w:rPr>
          <w:rFonts w:eastAsia="Noto Serif CJK SC" w:cs="Arial" w:ascii="Times New Roman" w:hAnsi="Times New Roman"/>
          <w:b w:val="false"/>
          <w:bCs w:val="false"/>
          <w:color w:val="auto"/>
          <w:kern w:val="2"/>
          <w:sz w:val="24"/>
          <w:szCs w:val="24"/>
          <w:lang w:val="en-NZ" w:eastAsia="zh-CN" w:bidi="hi-IN"/>
        </w:rPr>
        <w:tab/>
        <w:t xml:space="preserve">Another approach of time series forecasting is by using machine learning approach. This approach recognises time series data as a supervised learning through the use of sliding window for model training and testing.  Brownlee (2017)  explained about the sliding window in detail whereby he described that time series dataset can be restructured into a supervised learning dataset by using the value of previous data to predict for future data. In short, historical data are taken as input and future data is treated as the output. In python, this windowing feature is available is several libraries such tslearn, cesium-ml, ts-fresh, and seglearn. Burns and Whyne (2018) compared these libraries features for time series forecasting. Their comparison shows that all of the libraries has forecasting feature except tslearn. On top of that, they found out that seglearn library is the only library that has the most features such as multivariate time series, sliding window, and compatible with machine learning models. </w:t>
      </w:r>
    </w:p>
    <w:p>
      <w:pPr>
        <w:pStyle w:val="Normal"/>
        <w:bidi w:val="0"/>
        <w:spacing w:lineRule="auto" w:line="240"/>
        <w:jc w:val="both"/>
        <w:rPr>
          <w:rFonts w:ascii="Times New Roman" w:hAnsi="Times New Roman" w:eastAsia="Noto Serif CJK SC" w:cs="Arial"/>
          <w:b w:val="false"/>
          <w:b w:val="false"/>
          <w:bCs w:val="false"/>
          <w:color w:val="auto"/>
          <w:kern w:val="2"/>
          <w:sz w:val="20"/>
          <w:szCs w:val="20"/>
          <w:lang w:val="en-NZ" w:eastAsia="zh-CN" w:bidi="hi-IN"/>
        </w:rPr>
      </w:pPr>
      <w:r>
        <w:rPr>
          <w:rFonts w:eastAsia="Noto Serif CJK SC" w:cs="Arial" w:ascii="Times New Roman" w:hAnsi="Times New Roman"/>
          <w:b w:val="false"/>
          <w:bCs w:val="false"/>
          <w:color w:val="auto"/>
          <w:kern w:val="2"/>
          <w:sz w:val="20"/>
          <w:szCs w:val="20"/>
          <w:lang w:val="en-NZ" w:eastAsia="zh-CN" w:bidi="hi-IN"/>
        </w:rPr>
      </w:r>
    </w:p>
    <w:p>
      <w:pPr>
        <w:pStyle w:val="Normal"/>
        <w:bidi w:val="0"/>
        <w:spacing w:lineRule="auto" w:line="360"/>
        <w:jc w:val="both"/>
        <w:rPr>
          <w:rFonts w:ascii="Times New Roman" w:hAnsi="Times New Roman" w:eastAsia="Noto Serif CJK SC" w:cs="Arial"/>
          <w:b w:val="false"/>
          <w:b w:val="false"/>
          <w:bCs w:val="false"/>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tab/>
        <w:t>Another important library for tasks using machine learning models is the scikit learn library. This library contains most of the common machine learning models for data scientist. According to Hackeling (2017), scikit learn library provided linear models such as linear and multiple linear regressions, non linear models such as decision trees and random forests, and  perceptron derived models such as support vector machines and artificial neural networks. Hence, combination of scikit learn and seglearn libraries are sufficient for time series forecasting.</w:t>
      </w:r>
    </w:p>
    <w:p>
      <w:pPr>
        <w:pStyle w:val="Normal"/>
        <w:bidi w:val="0"/>
        <w:jc w:val="center"/>
        <w:rPr/>
      </w:pPr>
      <w:r>
        <w:rPr>
          <w:rFonts w:ascii="Times New Roman" w:hAnsi="Times New Roman"/>
          <w:b/>
          <w:bCs/>
          <w:sz w:val="28"/>
          <w:szCs w:val="28"/>
        </w:rPr>
        <w:t xml:space="preserve">CHAPTER </w:t>
      </w:r>
      <w:r>
        <w:rPr>
          <w:rFonts w:eastAsia="Noto Serif CJK SC" w:cs="Lohit Devanagari" w:ascii="Times New Roman" w:hAnsi="Times New Roman"/>
          <w:b/>
          <w:bCs/>
          <w:color w:val="auto"/>
          <w:kern w:val="2"/>
          <w:sz w:val="28"/>
          <w:szCs w:val="28"/>
          <w:lang w:val="en-NZ" w:eastAsia="zh-CN" w:bidi="hi-IN"/>
        </w:rPr>
        <w:t>2</w:t>
      </w:r>
    </w:p>
    <w:p>
      <w:pPr>
        <w:pStyle w:val="Normal"/>
        <w:bidi w:val="0"/>
        <w:jc w:val="center"/>
        <w:rPr>
          <w:rFonts w:ascii="Times New Roman" w:hAnsi="Times New Roman"/>
          <w:b/>
          <w:b/>
          <w:bCs/>
          <w:sz w:val="20"/>
          <w:szCs w:val="20"/>
        </w:rPr>
      </w:pPr>
      <w:r>
        <w:rPr>
          <w:rFonts w:ascii="Times New Roman" w:hAnsi="Times New Roman"/>
          <w:b/>
          <w:bCs/>
          <w:sz w:val="20"/>
          <w:szCs w:val="20"/>
        </w:rPr>
      </w:r>
    </w:p>
    <w:p>
      <w:pPr>
        <w:pStyle w:val="Normal"/>
        <w:bidi w:val="0"/>
        <w:spacing w:lineRule="auto" w:line="360"/>
        <w:jc w:val="center"/>
        <w:rPr>
          <w:rFonts w:ascii="Times New Roman" w:hAnsi="Times New Roman" w:eastAsia="Noto Serif CJK SC" w:cs="Lohit Devanagari"/>
          <w:b/>
          <w:b/>
          <w:bCs/>
          <w:color w:val="auto"/>
          <w:kern w:val="2"/>
          <w:sz w:val="28"/>
          <w:szCs w:val="28"/>
          <w:lang w:val="en-NZ" w:eastAsia="zh-CN" w:bidi="hi-IN"/>
        </w:rPr>
      </w:pPr>
      <w:r>
        <w:rPr>
          <w:rFonts w:eastAsia="Noto Serif CJK SC" w:cs="Lohit Devanagari" w:ascii="Times New Roman" w:hAnsi="Times New Roman"/>
          <w:b/>
          <w:bCs/>
          <w:color w:val="auto"/>
          <w:kern w:val="2"/>
          <w:sz w:val="28"/>
          <w:szCs w:val="28"/>
          <w:lang w:val="en-NZ" w:eastAsia="zh-CN" w:bidi="hi-IN"/>
        </w:rPr>
        <w:t>RESEARCH METHODOLOGY</w:t>
      </w:r>
    </w:p>
    <w:p>
      <w:pPr>
        <w:pStyle w:val="Normal"/>
        <w:bidi w:val="0"/>
        <w:spacing w:lineRule="auto" w:line="360"/>
        <w:jc w:val="center"/>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2.1</w:t>
        <w:tab/>
        <w:t>Activities plan and Gantt Chart</w:t>
      </w:r>
    </w:p>
    <w:p>
      <w:pPr>
        <w:pStyle w:val="Normal"/>
        <w:bidi w:val="0"/>
        <w:spacing w:lineRule="auto" w:line="360" w:before="57" w:after="57"/>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Throughout semester 1 2020 / 2021, the activities for project consultancy and practicum will be conducted based on the plans as illustrated in figure 1. This project will be done individually with the supervision of project supervisor and guided by a mentor from the practicum  company. With the limitations of the current COVID-19 situation, all of the process for the project consultancy and practicum will be conducted online via emails, phone calls, and conference calls. 96 contact hours with the practicum company will be recorded in a logbook and  weekly meetings with supervisor will also be recorded to update about project progress.</w:t>
      </w:r>
    </w:p>
    <w:p>
      <w:pPr>
        <w:pStyle w:val="Normal"/>
        <w:bidi w:val="0"/>
        <w:spacing w:lineRule="auto" w:line="240" w:before="0" w:after="0"/>
        <w:jc w:val="center"/>
        <w:rPr>
          <w:rFonts w:ascii="Times New Roman" w:hAnsi="Times New Roman" w:eastAsia="Noto Serif CJK SC" w:cs="Lohit Devanagari"/>
          <w:b w:val="false"/>
          <w:b w:val="false"/>
          <w:bCs w:val="false"/>
          <w:color w:val="auto"/>
          <w:kern w:val="2"/>
          <w:sz w:val="24"/>
          <w:szCs w:val="24"/>
          <w:lang w:val="en-NZ" w:eastAsia="zh-CN" w:bidi="hi-IN"/>
        </w:rPr>
      </w:pPr>
      <w:r>
        <w:drawing>
          <wp:anchor behindDoc="0" distT="0" distB="0" distL="0" distR="0" simplePos="0" locked="0" layoutInCell="1" allowOverlap="1" relativeHeight="2">
            <wp:simplePos x="0" y="0"/>
            <wp:positionH relativeFrom="column">
              <wp:align>center</wp:align>
            </wp:positionH>
            <wp:positionV relativeFrom="paragraph">
              <wp:posOffset>46990</wp:posOffset>
            </wp:positionV>
            <wp:extent cx="5530215" cy="438594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6257" r="6166" b="0"/>
                    <a:stretch>
                      <a:fillRect/>
                    </a:stretch>
                  </pic:blipFill>
                  <pic:spPr bwMode="auto">
                    <a:xfrm>
                      <a:off x="0" y="0"/>
                      <a:ext cx="5530215" cy="4385945"/>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NZ" w:eastAsia="zh-CN" w:bidi="hi-IN"/>
        </w:rPr>
        <w:t>F</w:t>
      </w:r>
      <w:r>
        <w:rPr>
          <w:rFonts w:eastAsia="Noto Serif CJK SC" w:cs="Lohit Devanagari" w:ascii="Times New Roman" w:hAnsi="Times New Roman"/>
          <w:b w:val="false"/>
          <w:bCs w:val="false"/>
          <w:color w:val="auto"/>
          <w:kern w:val="2"/>
          <w:sz w:val="24"/>
          <w:szCs w:val="24"/>
          <w:lang w:val="en-NZ" w:eastAsia="zh-CN" w:bidi="hi-IN"/>
        </w:rPr>
        <w:t>igure 1 Gantt Chart of Project Consultancy and Practicum</w:t>
      </w:r>
    </w:p>
    <w:p>
      <w:pPr>
        <w:pStyle w:val="Normal"/>
        <w:bidi w:val="0"/>
        <w:spacing w:lineRule="auto" w:line="240" w:before="0" w:after="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2.2</w:t>
        <w:tab/>
        <w:t>Data Science Project Lifecycle</w:t>
      </w:r>
    </w:p>
    <w:p>
      <w:pPr>
        <w:pStyle w:val="Normal"/>
        <w:bidi w:val="0"/>
        <w:spacing w:lineRule="auto" w:line="240" w:before="0" w:after="0"/>
        <w:jc w:val="start"/>
        <w:rPr>
          <w:b/>
          <w:b/>
          <w:bCs/>
        </w:rPr>
      </w:pPr>
      <w:r>
        <w:rPr>
          <w:b/>
          <w:bCs/>
        </w:rPr>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As a data scientist consultant, it is important to impliment the fundamentals of data science project lifecycle in daily life. The reason is to structure the process of data science projects so that these projects provide beneficial insights for clients effectively and the outcomes of these project are deliverable on time.</w:t>
      </w:r>
      <w:r>
        <w:rPr>
          <w:rFonts w:eastAsia="Noto Serif CJK SC" w:cs="Lohit Devanagari" w:ascii="Times New Roman" w:hAnsi="Times New Roman"/>
          <w:b/>
          <w:bCs/>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According to</w:t>
      </w:r>
      <w:r>
        <w:rPr>
          <w:rFonts w:eastAsia="Noto Serif CJK SC" w:cs="Lohit Devanagari" w:ascii="Times New Roman" w:hAnsi="Times New Roman"/>
          <w:b/>
          <w:bCs/>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Microsoft (2020),</w:t>
      </w:r>
      <w:r>
        <w:rPr>
          <w:rFonts w:eastAsia="Noto Serif CJK SC" w:cs="Lohit Devanagari" w:ascii="Times New Roman" w:hAnsi="Times New Roman"/>
          <w:b/>
          <w:bCs/>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 xml:space="preserve">there are five main stages of data science project lifecycle which are Business Understanding, Data Acquisition and Understanding, Modelling, Deployment, and Customer Acceptance. Figure 2 illustrates the Data Science Lifecycle stages. Throughout practicum, all of these stages will be went through. </w:t>
      </w:r>
    </w:p>
    <w:p>
      <w:pPr>
        <w:pStyle w:val="Normal"/>
        <w:bidi w:val="0"/>
        <w:spacing w:lineRule="auto" w:line="360"/>
        <w:jc w:val="center"/>
        <w:rPr/>
      </w:pPr>
      <w:r>
        <w:drawing>
          <wp:anchor behindDoc="0" distT="0" distB="0" distL="0" distR="0" simplePos="0" locked="0" layoutInCell="1" allowOverlap="1" relativeHeight="3">
            <wp:simplePos x="0" y="0"/>
            <wp:positionH relativeFrom="column">
              <wp:align>center</wp:align>
            </wp:positionH>
            <wp:positionV relativeFrom="paragraph">
              <wp:posOffset>113030</wp:posOffset>
            </wp:positionV>
            <wp:extent cx="4634230" cy="3155950"/>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0" t="7044" r="0" b="1646"/>
                    <a:stretch>
                      <a:fillRect/>
                    </a:stretch>
                  </pic:blipFill>
                  <pic:spPr bwMode="auto">
                    <a:xfrm>
                      <a:off x="0" y="0"/>
                      <a:ext cx="4634230" cy="3155950"/>
                    </a:xfrm>
                    <a:prstGeom prst="rect">
                      <a:avLst/>
                    </a:prstGeom>
                  </pic:spPr>
                </pic:pic>
              </a:graphicData>
            </a:graphic>
          </wp:anchor>
        </w:drawing>
      </w: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Figure 2 Lifecycle of Data Science Projects</w:t>
      </w:r>
    </w:p>
    <w:p>
      <w:pPr>
        <w:pStyle w:val="Normal"/>
        <w:bidi w:val="0"/>
        <w:spacing w:lineRule="auto" w:line="240"/>
        <w:jc w:val="center"/>
        <w:rPr>
          <w:rFonts w:ascii="Times New Roman" w:hAnsi="Times New Roman" w:eastAsia="Noto Serif CJK SC" w:cs="Lohit Devanagari"/>
          <w:b w:val="false"/>
          <w:b w:val="false"/>
          <w:bCs w:val="false"/>
          <w:color w:val="auto"/>
          <w:kern w:val="2"/>
          <w:sz w:val="20"/>
          <w:szCs w:val="20"/>
          <w:lang w:val="en-NZ" w:eastAsia="zh-CN" w:bidi="hi-IN"/>
        </w:rPr>
      </w:pPr>
      <w:r>
        <w:rPr>
          <w:rFonts w:eastAsia="Noto Serif CJK SC" w:cs="Lohit Devanagari" w:ascii="Times New Roman" w:hAnsi="Times New Roman"/>
          <w:b w:val="false"/>
          <w:bCs w:val="false"/>
          <w:color w:val="auto"/>
          <w:kern w:val="2"/>
          <w:sz w:val="20"/>
          <w:szCs w:val="20"/>
          <w:lang w:val="en-NZ" w:eastAsia="zh-CN" w:bidi="hi-IN"/>
        </w:rPr>
      </w:r>
    </w:p>
    <w:p>
      <w:pPr>
        <w:pStyle w:val="Normal"/>
        <w:bidi w:val="0"/>
        <w:spacing w:lineRule="auto" w:line="360"/>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b/>
        <w:t>In short, Business Understanding stage will be conducted in a consultation meeting  whereby MoF will explain the background of their RPC problem, analyse the problem together in the form of research questions, and describe their expected solutions. In order to determine the success of the proposed solution, it will be measured, and ensured to be within clients’ expectations using success metrics that are specific, measurable, achievable, relevant, and time-bound (Microsoft, 2020). Next stages will be conducted individually and lastly the proposed solution will be presented to MoF during the Customer Acceptance stage.</w:t>
      </w:r>
    </w:p>
    <w:p>
      <w:pPr>
        <w:pStyle w:val="Normal"/>
        <w:bidi w:val="0"/>
        <w:spacing w:lineRule="auto" w:line="360" w:before="57" w:after="57"/>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2.3</w:t>
        <w:tab/>
        <w:t>Problem Analysis</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Analysis of client’s problem will be conducted during Business Understanding stage. At this stage, a list of formulated questions will be prepared and asked to the client. The purpose of these questions are mainly to determine the problem framing, identify target and predictor variables, and pinpoint for data source. Before coming into the main questions, general questions related to domain background will be prepared. The listed questions are as follow. After the questions are answered, exploratory data analysis and final analysis will be done.</w:t>
      </w:r>
    </w:p>
    <w:p>
      <w:pPr>
        <w:pStyle w:val="Normal"/>
        <w:bidi w:val="0"/>
        <w:spacing w:lineRule="auto" w:line="240"/>
        <w:jc w:val="start"/>
        <w:rPr>
          <w:b w:val="false"/>
          <w:b w:val="false"/>
          <w:bCs w:val="false"/>
          <w:sz w:val="20"/>
          <w:szCs w:val="20"/>
        </w:rPr>
      </w:pPr>
      <w:r>
        <w:rPr>
          <w:b w:val="false"/>
          <w:bCs w:val="false"/>
          <w:sz w:val="20"/>
          <w:szCs w:val="20"/>
        </w:rPr>
      </w:r>
    </w:p>
    <w:p>
      <w:pPr>
        <w:pStyle w:val="Normal"/>
        <w:bidi w:val="0"/>
        <w:spacing w:lineRule="auto" w:line="360" w:before="57" w:after="57"/>
        <w:jc w:val="start"/>
        <w:rPr/>
      </w:pPr>
      <w:r>
        <w:rPr>
          <w:rFonts w:eastAsia="Noto Serif CJK SC" w:cs="Lohit Devanagari" w:ascii="Times New Roman" w:hAnsi="Times New Roman"/>
          <w:b/>
          <w:bCs/>
          <w:color w:val="auto"/>
          <w:kern w:val="2"/>
          <w:sz w:val="24"/>
          <w:szCs w:val="24"/>
          <w:lang w:val="en-NZ" w:eastAsia="zh-CN" w:bidi="hi-IN"/>
        </w:rPr>
        <w:t>2.3.1</w:t>
      </w:r>
      <w:r>
        <w:rPr>
          <w:rFonts w:eastAsia="Noto Serif CJK SC" w:cs="Lohit Devanagari" w:ascii="Times New Roman" w:hAnsi="Times New Roman"/>
          <w:b w:val="false"/>
          <w:bCs w:val="false"/>
          <w:color w:val="auto"/>
          <w:kern w:val="2"/>
          <w:sz w:val="24"/>
          <w:szCs w:val="24"/>
          <w:lang w:val="en-NZ" w:eastAsia="zh-CN" w:bidi="hi-IN"/>
        </w:rPr>
        <w:tab/>
      </w:r>
      <w:r>
        <w:rPr>
          <w:rFonts w:eastAsia="Noto Serif CJK SC" w:cs="Lohit Devanagari" w:ascii="Times New Roman" w:hAnsi="Times New Roman"/>
          <w:b/>
          <w:bCs/>
          <w:color w:val="auto"/>
          <w:kern w:val="2"/>
          <w:sz w:val="24"/>
          <w:szCs w:val="24"/>
          <w:lang w:val="en-NZ" w:eastAsia="zh-CN" w:bidi="hi-IN"/>
        </w:rPr>
        <w:t>Initial Questions</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Questions listed below will be prepared to the client for getting to know of the domain background, methods currently being used for RPC forercasting, and solution expectations. The answers of these questions will be used as a reference throughout this consultancy project.</w:t>
      </w:r>
    </w:p>
    <w:p>
      <w:pPr>
        <w:pStyle w:val="Normal"/>
        <w:bidi w:val="0"/>
        <w:spacing w:lineRule="auto" w:line="240"/>
        <w:jc w:val="both"/>
        <w:rPr>
          <w:rFonts w:ascii="Times New Roman" w:hAnsi="Times New Roman" w:eastAsia="Noto Serif CJK SC" w:cs="Lohit Devanagari"/>
          <w:b w:val="false"/>
          <w:b w:val="false"/>
          <w:bCs w:val="false"/>
          <w:color w:val="auto"/>
          <w:kern w:val="2"/>
          <w:sz w:val="20"/>
          <w:szCs w:val="20"/>
          <w:lang w:val="en-NZ" w:eastAsia="zh-CN" w:bidi="hi-IN"/>
        </w:rPr>
      </w:pPr>
      <w:r>
        <w:rPr>
          <w:rFonts w:eastAsia="Noto Serif CJK SC" w:cs="Lohit Devanagari" w:ascii="Times New Roman" w:hAnsi="Times New Roman"/>
          <w:b w:val="false"/>
          <w:bCs w:val="false"/>
          <w:color w:val="auto"/>
          <w:kern w:val="2"/>
          <w:sz w:val="20"/>
          <w:szCs w:val="20"/>
          <w:lang w:val="en-NZ" w:eastAsia="zh-CN" w:bidi="hi-IN"/>
        </w:rPr>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is Real Private Consumption?</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are the variables considered in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How are the variables collected before going into data analytics?</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Why is it important to forecast Real Private Consumption?</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Among all of the mentioned variables, which variable would be the target variable?</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are the current methods of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How good are those methods in modelling and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are the limitations of current methods in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type machine learning models would be expected for RPC forecasting?</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is the expected model performance metrics to be implimented?</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 xml:space="preserve">What is the threshold of acceptance for the RPC forecast values?  </w:t>
      </w:r>
    </w:p>
    <w:p>
      <w:pPr>
        <w:pStyle w:val="Normal"/>
        <w:widowControl/>
        <w:suppressAutoHyphens w:val="true"/>
        <w:overflowPunct w:val="false"/>
        <w:bidi w:val="0"/>
        <w:spacing w:lineRule="auto" w:line="240" w:before="0" w:after="0"/>
        <w:ind w:start="2283" w:end="0" w:hanging="0"/>
        <w:jc w:val="start"/>
        <w:rPr>
          <w:b w:val="false"/>
          <w:b w:val="false"/>
          <w:bCs w:val="false"/>
        </w:rPr>
      </w:pPr>
      <w:r>
        <w:rPr>
          <w:b w:val="false"/>
          <w:bCs w:val="false"/>
        </w:rPr>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2.3.2</w:t>
        <w:tab/>
        <w:t>Specific use case to be addressed</w:t>
      </w:r>
    </w:p>
    <w:p>
      <w:pPr>
        <w:pStyle w:val="Normal"/>
        <w:widowControl/>
        <w:suppressAutoHyphens w:val="true"/>
        <w:overflowPunct w:val="false"/>
        <w:bidi w:val="0"/>
        <w:spacing w:lineRule="auto" w:line="360" w:before="0" w:after="0"/>
        <w:ind w:start="0" w:end="0" w:firstLine="737"/>
        <w:jc w:val="both"/>
        <w:rPr/>
      </w:pPr>
      <w:r>
        <w:rPr>
          <w:rFonts w:eastAsia="Noto Serif CJK SC" w:cs="Lohit Devanagari" w:ascii="Times New Roman" w:hAnsi="Times New Roman"/>
          <w:b w:val="false"/>
          <w:bCs w:val="false"/>
          <w:color w:val="auto"/>
          <w:kern w:val="2"/>
          <w:sz w:val="24"/>
          <w:szCs w:val="24"/>
          <w:lang w:val="en-NZ" w:eastAsia="zh-CN" w:bidi="hi-IN"/>
        </w:rPr>
        <w:t>According to the World Bank Group (2020), Malaysia’s annual private consumption is projected to be declining from 1.2% in 2019 into -4.9% in 2020 due to the recent COVID-19 pandemic. Although Malaysia government had already provide financial support to its citizens through</w:t>
      </w:r>
      <w:r>
        <w:rPr>
          <w:rFonts w:eastAsia="Noto Serif CJK SC" w:cs="Lohit Devanagari" w:ascii="Times New Roman" w:hAnsi="Times New Roman"/>
          <w:b w:val="false"/>
          <w:bCs w:val="false"/>
          <w:i/>
          <w:iCs/>
          <w:color w:val="auto"/>
          <w:kern w:val="2"/>
          <w:sz w:val="24"/>
          <w:szCs w:val="24"/>
          <w:lang w:val="en-NZ" w:eastAsia="zh-CN" w:bidi="hi-IN"/>
        </w:rPr>
        <w:t xml:space="preserve"> Prihatin Rakyat</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 and</w:t>
      </w:r>
      <w:r>
        <w:rPr>
          <w:rFonts w:eastAsia="Noto Serif CJK SC" w:cs="Lohit Devanagari" w:ascii="Times New Roman" w:hAnsi="Times New Roman"/>
          <w:b w:val="false"/>
          <w:bCs w:val="false"/>
          <w:i/>
          <w:iCs/>
          <w:color w:val="auto"/>
          <w:kern w:val="2"/>
          <w:sz w:val="24"/>
          <w:szCs w:val="24"/>
          <w:lang w:val="en-NZ" w:eastAsia="zh-CN" w:bidi="hi-IN"/>
        </w:rPr>
        <w:t xml:space="preserve"> Penjana</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 packages, real private consumption will still be affected due to social restrictions which reduced the household demands of purchasing wants carefreely.</w:t>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2.3.3</w:t>
        <w:tab/>
        <w:t>Exploratory Data Analysis</w:t>
      </w:r>
    </w:p>
    <w:p>
      <w:pPr>
        <w:pStyle w:val="Normal"/>
        <w:bidi w:val="0"/>
        <w:spacing w:lineRule="auto" w:line="360"/>
        <w:jc w:val="both"/>
        <w:rPr/>
      </w:pPr>
      <w:r>
        <w:rPr/>
        <w:tab/>
      </w:r>
      <w:r>
        <w:rPr>
          <w:b w:val="false"/>
          <w:bCs w:val="false"/>
        </w:rPr>
        <w:t>Upon receiving</w:t>
      </w:r>
      <w:r>
        <w:rPr/>
        <w:t xml:space="preserve"> </w:t>
      </w:r>
      <w:r>
        <w:rPr>
          <w:b w:val="false"/>
          <w:bCs w:val="false"/>
        </w:rPr>
        <w:t xml:space="preserve">dataset from MoF, an exploratory data analysis will be done to overview the variable distributions, insights, and trends. In terms of Data Science Lifecycle, this step is categorised under Data Acquisition and Understanding. Firstly, the dataset will be given in an excel file containing variables of real private consumption indicators as published in BNM (2016). These variables </w:t>
      </w:r>
      <w:r>
        <w:rPr>
          <w:rFonts w:eastAsia="Noto Serif CJK SC" w:cs="Lohit Devanagari"/>
          <w:b w:val="false"/>
          <w:bCs w:val="false"/>
          <w:color w:val="auto"/>
          <w:kern w:val="2"/>
          <w:sz w:val="24"/>
          <w:szCs w:val="24"/>
          <w:lang w:val="en-NZ" w:eastAsia="zh-CN" w:bidi="hi-IN"/>
        </w:rPr>
        <w:t>is</w:t>
      </w:r>
      <w:r>
        <w:rPr>
          <w:b w:val="false"/>
          <w:bCs w:val="false"/>
        </w:rPr>
        <w:t xml:space="preserve"> collected from data published by DoSM, and </w:t>
      </w:r>
      <w:r>
        <w:rPr>
          <w:rFonts w:eastAsia="Noto Serif CJK SC" w:cs="Lohit Devanagari"/>
          <w:b w:val="false"/>
          <w:bCs w:val="false"/>
          <w:color w:val="auto"/>
          <w:kern w:val="2"/>
          <w:sz w:val="24"/>
          <w:szCs w:val="24"/>
          <w:lang w:val="en-NZ" w:eastAsia="zh-CN" w:bidi="hi-IN"/>
        </w:rPr>
        <w:t xml:space="preserve">BNM </w:t>
      </w:r>
      <w:r>
        <w:rPr>
          <w:b w:val="false"/>
          <w:bCs w:val="false"/>
        </w:rPr>
        <w:t xml:space="preserve">from </w:t>
      </w:r>
      <w:r>
        <w:rPr>
          <w:b w:val="false"/>
          <w:bCs w:val="false"/>
        </w:rPr>
        <w:t xml:space="preserve">1995 </w:t>
      </w:r>
      <w:r>
        <w:rPr>
          <w:b w:val="false"/>
          <w:bCs w:val="false"/>
        </w:rPr>
        <w:t>until 2020. All of the numerical variables will be cleaned, and transformed into quarterly data for them to be aligned with quarterly RPC. Table 1 shows the variables types and descriptions in detail.</w:t>
      </w:r>
    </w:p>
    <w:p>
      <w:pPr>
        <w:pStyle w:val="Normal"/>
        <w:bidi w:val="0"/>
        <w:spacing w:lineRule="auto" w:line="360"/>
        <w:jc w:val="start"/>
        <w:rPr>
          <w:rFonts w:ascii="Times New Roman" w:hAnsi="Times New Roman" w:eastAsia="Noto Serif CJK SC" w:cs="Lohit Devanagari"/>
          <w:b/>
          <w:b/>
          <w:bCs/>
          <w:color w:val="auto"/>
          <w:kern w:val="2"/>
          <w:sz w:val="20"/>
          <w:szCs w:val="20"/>
          <w:lang w:val="en-NZ" w:eastAsia="zh-CN" w:bidi="hi-IN"/>
        </w:rPr>
      </w:pPr>
      <w:r>
        <w:rPr>
          <w:rFonts w:eastAsia="Noto Serif CJK SC" w:cs="Lohit Devanagari" w:ascii="Times New Roman" w:hAnsi="Times New Roman"/>
          <w:b/>
          <w:bCs/>
          <w:color w:val="auto"/>
          <w:kern w:val="2"/>
          <w:sz w:val="20"/>
          <w:szCs w:val="20"/>
          <w:lang w:val="en-NZ" w:eastAsia="zh-CN" w:bidi="hi-IN"/>
        </w:rPr>
      </w:r>
    </w:p>
    <w:p>
      <w:pPr>
        <w:pStyle w:val="Normal"/>
        <w:bidi w:val="0"/>
        <w:spacing w:lineRule="auto" w:line="36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Table 1 Description of Real Private Consumption and its indicators</w:t>
      </w:r>
    </w:p>
    <w:tbl>
      <w:tblPr>
        <w:tblW w:w="9360" w:type="dxa"/>
        <w:jc w:val="start"/>
        <w:tblInd w:w="0" w:type="dxa"/>
        <w:tblCellMar>
          <w:top w:w="0" w:type="dxa"/>
          <w:start w:w="0" w:type="dxa"/>
          <w:bottom w:w="0" w:type="dxa"/>
          <w:end w:w="0" w:type="dxa"/>
        </w:tblCellMar>
      </w:tblPr>
      <w:tblGrid>
        <w:gridCol w:w="508"/>
        <w:gridCol w:w="4432"/>
        <w:gridCol w:w="4420"/>
      </w:tblGrid>
      <w:tr>
        <w:trPr/>
        <w:tc>
          <w:tcPr>
            <w:tcW w:w="508" w:type="dxa"/>
            <w:tcBorders/>
            <w:vAlign w:val="center"/>
          </w:tcPr>
          <w:p>
            <w:pPr>
              <w:pStyle w:val="TableContents"/>
              <w:spacing w:before="57" w:after="57"/>
              <w:jc w:val="center"/>
              <w:rPr>
                <w:sz w:val="22"/>
                <w:szCs w:val="22"/>
              </w:rPr>
            </w:pPr>
            <w:r>
              <w:rPr>
                <w:sz w:val="22"/>
                <w:szCs w:val="22"/>
              </w:rPr>
              <w:t>No.</w:t>
            </w:r>
          </w:p>
        </w:tc>
        <w:tc>
          <w:tcPr>
            <w:tcW w:w="4432" w:type="dxa"/>
            <w:tcBorders/>
            <w:vAlign w:val="center"/>
          </w:tcPr>
          <w:p>
            <w:pPr>
              <w:pStyle w:val="TableContents"/>
              <w:spacing w:before="57" w:after="57"/>
              <w:jc w:val="center"/>
              <w:rPr>
                <w:sz w:val="22"/>
                <w:szCs w:val="22"/>
              </w:rPr>
            </w:pPr>
            <w:r>
              <w:rPr>
                <w:sz w:val="22"/>
                <w:szCs w:val="22"/>
              </w:rPr>
              <w:t>Variable</w:t>
            </w:r>
          </w:p>
        </w:tc>
        <w:tc>
          <w:tcPr>
            <w:tcW w:w="4420" w:type="dxa"/>
            <w:tcBorders/>
            <w:vAlign w:val="center"/>
          </w:tcPr>
          <w:p>
            <w:pPr>
              <w:pStyle w:val="TableContents"/>
              <w:spacing w:before="57" w:after="57"/>
              <w:jc w:val="center"/>
              <w:rPr>
                <w:sz w:val="22"/>
                <w:szCs w:val="22"/>
              </w:rPr>
            </w:pPr>
            <w:r>
              <w:rPr>
                <w:sz w:val="22"/>
                <w:szCs w:val="22"/>
              </w:rPr>
              <w:t>Descriptions</w:t>
            </w:r>
          </w:p>
        </w:tc>
      </w:tr>
      <w:tr>
        <w:trPr>
          <w:trHeight w:val="814" w:hRule="atLeast"/>
        </w:trPr>
        <w:tc>
          <w:tcPr>
            <w:tcW w:w="508" w:type="dxa"/>
            <w:tcBorders/>
            <w:vAlign w:val="center"/>
          </w:tcPr>
          <w:p>
            <w:pPr>
              <w:pStyle w:val="TableContents"/>
              <w:spacing w:before="57" w:after="57"/>
              <w:jc w:val="center"/>
              <w:rPr>
                <w:sz w:val="22"/>
                <w:szCs w:val="22"/>
              </w:rPr>
            </w:pPr>
            <w:r>
              <w:rPr>
                <w:sz w:val="22"/>
                <w:szCs w:val="22"/>
              </w:rPr>
              <w:t>1.</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Private Consumption Index (PCI)</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Measures consumer spending on goods and services in RM billions</w:t>
            </w:r>
          </w:p>
        </w:tc>
      </w:tr>
      <w:tr>
        <w:trPr>
          <w:trHeight w:val="1032" w:hRule="atLeast"/>
        </w:trPr>
        <w:tc>
          <w:tcPr>
            <w:tcW w:w="508" w:type="dxa"/>
            <w:tcBorders/>
            <w:vAlign w:val="center"/>
          </w:tcPr>
          <w:p>
            <w:pPr>
              <w:pStyle w:val="TableContents"/>
              <w:spacing w:before="57" w:after="57"/>
              <w:jc w:val="center"/>
              <w:rPr>
                <w:sz w:val="22"/>
                <w:szCs w:val="22"/>
              </w:rPr>
            </w:pPr>
            <w:r>
              <w:rPr>
                <w:sz w:val="22"/>
                <w:szCs w:val="22"/>
              </w:rPr>
              <w:t>2.</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Imports of Consumption Goods (ICG)</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 xml:space="preserve">Import of any tangible </w:t>
            </w:r>
            <w:bookmarkStart w:id="1" w:name="ref895431"/>
            <w:bookmarkEnd w:id="1"/>
            <w:r>
              <w:rPr>
                <w:sz w:val="22"/>
                <w:szCs w:val="22"/>
              </w:rPr>
              <w:t xml:space="preserve">commodity produced and purchased </w:t>
            </w:r>
            <w:r>
              <w:rPr>
                <w:rFonts w:eastAsia="Noto Serif CJK SC" w:cs="Lohit Devanagari"/>
                <w:color w:val="auto"/>
                <w:kern w:val="2"/>
                <w:sz w:val="22"/>
                <w:szCs w:val="22"/>
                <w:lang w:val="en-NZ" w:eastAsia="zh-CN" w:bidi="hi-IN"/>
              </w:rPr>
              <w:t>by consumers</w:t>
            </w:r>
            <w:r>
              <w:rPr>
                <w:sz w:val="22"/>
                <w:szCs w:val="22"/>
              </w:rPr>
              <w:t xml:space="preserve">  in RM billion amount</w:t>
            </w:r>
          </w:p>
        </w:tc>
      </w:tr>
      <w:tr>
        <w:trPr>
          <w:trHeight w:val="731" w:hRule="atLeast"/>
        </w:trPr>
        <w:tc>
          <w:tcPr>
            <w:tcW w:w="508" w:type="dxa"/>
            <w:tcBorders/>
            <w:vAlign w:val="center"/>
          </w:tcPr>
          <w:p>
            <w:pPr>
              <w:pStyle w:val="TableContents"/>
              <w:spacing w:before="57" w:after="57"/>
              <w:jc w:val="center"/>
              <w:rPr>
                <w:sz w:val="22"/>
                <w:szCs w:val="22"/>
              </w:rPr>
            </w:pPr>
            <w:r>
              <w:rPr>
                <w:sz w:val="22"/>
                <w:szCs w:val="22"/>
              </w:rPr>
              <w:t>3.</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Sales of Passenger Cars (SOPC)</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Amount of sold cars manufactured by local Malaysian brands in ‘000 units</w:t>
            </w:r>
          </w:p>
        </w:tc>
      </w:tr>
      <w:tr>
        <w:trPr>
          <w:trHeight w:val="806" w:hRule="atLeast"/>
        </w:trPr>
        <w:tc>
          <w:tcPr>
            <w:tcW w:w="508" w:type="dxa"/>
            <w:tcBorders/>
            <w:vAlign w:val="center"/>
          </w:tcPr>
          <w:p>
            <w:pPr>
              <w:pStyle w:val="TableContents"/>
              <w:spacing w:before="57" w:after="57"/>
              <w:jc w:val="center"/>
              <w:rPr>
                <w:sz w:val="22"/>
                <w:szCs w:val="22"/>
              </w:rPr>
            </w:pPr>
            <w:r>
              <w:rPr>
                <w:sz w:val="22"/>
                <w:szCs w:val="22"/>
              </w:rPr>
              <w:t>4.</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 xml:space="preserve">Loans </w:t>
            </w:r>
            <w:r>
              <w:rPr>
                <w:rFonts w:eastAsia="Noto Serif CJK SC" w:cs="Lohit Devanagari"/>
                <w:color w:val="auto"/>
                <w:kern w:val="2"/>
                <w:sz w:val="22"/>
                <w:szCs w:val="22"/>
                <w:lang w:val="en-NZ" w:eastAsia="zh-CN" w:bidi="hi-IN"/>
              </w:rPr>
              <w:t>d</w:t>
            </w:r>
            <w:r>
              <w:rPr>
                <w:sz w:val="22"/>
                <w:szCs w:val="22"/>
              </w:rPr>
              <w:t xml:space="preserve">isbursed for Consumption Credit (LCC) </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Amount of RM billions lended by banks for loans in Consumption Credits</w:t>
            </w:r>
          </w:p>
        </w:tc>
      </w:tr>
      <w:tr>
        <w:trPr>
          <w:trHeight w:val="956" w:hRule="atLeast"/>
        </w:trPr>
        <w:tc>
          <w:tcPr>
            <w:tcW w:w="508" w:type="dxa"/>
            <w:tcBorders/>
            <w:vAlign w:val="center"/>
          </w:tcPr>
          <w:p>
            <w:pPr>
              <w:pStyle w:val="TableContents"/>
              <w:spacing w:before="57" w:after="57"/>
              <w:jc w:val="center"/>
              <w:rPr>
                <w:sz w:val="22"/>
                <w:szCs w:val="22"/>
              </w:rPr>
            </w:pPr>
            <w:r>
              <w:rPr>
                <w:sz w:val="22"/>
                <w:szCs w:val="22"/>
              </w:rPr>
              <w:t>5.</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 xml:space="preserve">Loans </w:t>
            </w:r>
            <w:r>
              <w:rPr>
                <w:rFonts w:eastAsia="Noto Serif CJK SC" w:cs="Lohit Devanagari"/>
                <w:color w:val="auto"/>
                <w:kern w:val="2"/>
                <w:sz w:val="22"/>
                <w:szCs w:val="22"/>
                <w:lang w:val="en-NZ" w:eastAsia="zh-CN" w:bidi="hi-IN"/>
              </w:rPr>
              <w:t>d</w:t>
            </w:r>
            <w:r>
              <w:rPr>
                <w:sz w:val="22"/>
                <w:szCs w:val="22"/>
              </w:rPr>
              <w:t>isbursed to Wholesale &amp; Retail Trade, Restaurant, &amp; Hotels (LOWT)</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Amount of RM billions lended by banks for loans in consumers’ Consumption Credits</w:t>
            </w:r>
          </w:p>
        </w:tc>
      </w:tr>
      <w:tr>
        <w:trPr>
          <w:trHeight w:val="732" w:hRule="atLeast"/>
        </w:trPr>
        <w:tc>
          <w:tcPr>
            <w:tcW w:w="508" w:type="dxa"/>
            <w:tcBorders/>
            <w:vAlign w:val="center"/>
          </w:tcPr>
          <w:p>
            <w:pPr>
              <w:pStyle w:val="TableContents"/>
              <w:spacing w:before="57" w:after="57"/>
              <w:jc w:val="center"/>
              <w:rPr>
                <w:sz w:val="22"/>
                <w:szCs w:val="22"/>
              </w:rPr>
            </w:pPr>
            <w:r>
              <w:rPr>
                <w:sz w:val="22"/>
                <w:szCs w:val="22"/>
              </w:rPr>
              <w:t>6.</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rFonts w:ascii="Liberation Serif" w:hAnsi="Liberation Serif" w:eastAsia="Noto Serif CJK SC" w:cs="Lohit Devanagari"/>
                <w:color w:val="auto"/>
                <w:kern w:val="2"/>
                <w:sz w:val="22"/>
                <w:szCs w:val="22"/>
                <w:lang w:val="en-NZ" w:eastAsia="zh-CN" w:bidi="hi-IN"/>
              </w:rPr>
            </w:pPr>
            <w:r>
              <w:rPr>
                <w:rFonts w:eastAsia="Noto Serif CJK SC" w:cs="Lohit Devanagari"/>
                <w:color w:val="auto"/>
                <w:kern w:val="2"/>
                <w:sz w:val="22"/>
                <w:szCs w:val="22"/>
                <w:lang w:val="en-NZ" w:eastAsia="zh-CN" w:bidi="hi-IN"/>
              </w:rPr>
              <w:t>Sales of Motorcycle (SOM)</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 xml:space="preserve">Amount of sold </w:t>
            </w:r>
            <w:r>
              <w:rPr>
                <w:sz w:val="22"/>
                <w:szCs w:val="22"/>
              </w:rPr>
              <w:t xml:space="preserve">motorcycles </w:t>
            </w:r>
            <w:r>
              <w:rPr>
                <w:sz w:val="22"/>
                <w:szCs w:val="22"/>
              </w:rPr>
              <w:t xml:space="preserve">manufactured by </w:t>
            </w:r>
            <w:r>
              <w:rPr>
                <w:sz w:val="22"/>
                <w:szCs w:val="22"/>
              </w:rPr>
              <w:t xml:space="preserve">local </w:t>
            </w:r>
            <w:r>
              <w:rPr>
                <w:sz w:val="22"/>
                <w:szCs w:val="22"/>
              </w:rPr>
              <w:t>brands in ‘000 units</w:t>
            </w:r>
          </w:p>
        </w:tc>
      </w:tr>
      <w:tr>
        <w:trPr>
          <w:trHeight w:val="750" w:hRule="atLeast"/>
        </w:trPr>
        <w:tc>
          <w:tcPr>
            <w:tcW w:w="508" w:type="dxa"/>
            <w:tcBorders/>
            <w:vAlign w:val="center"/>
          </w:tcPr>
          <w:p>
            <w:pPr>
              <w:pStyle w:val="TableContents"/>
              <w:spacing w:before="57" w:after="57"/>
              <w:jc w:val="center"/>
              <w:rPr>
                <w:sz w:val="22"/>
                <w:szCs w:val="22"/>
              </w:rPr>
            </w:pPr>
            <w:r>
              <w:rPr>
                <w:sz w:val="22"/>
                <w:szCs w:val="22"/>
              </w:rPr>
              <w:t>7.</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Credit Card Turnover Spending (CCS)</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 xml:space="preserve">Total amount of credits spent in RM billions amount </w:t>
            </w:r>
          </w:p>
        </w:tc>
      </w:tr>
      <w:tr>
        <w:trPr/>
        <w:tc>
          <w:tcPr>
            <w:tcW w:w="508" w:type="dxa"/>
            <w:tcBorders/>
            <w:vAlign w:val="center"/>
          </w:tcPr>
          <w:p>
            <w:pPr>
              <w:pStyle w:val="TableContents"/>
              <w:spacing w:before="57" w:after="57"/>
              <w:jc w:val="center"/>
              <w:rPr>
                <w:sz w:val="22"/>
                <w:szCs w:val="22"/>
              </w:rPr>
            </w:pPr>
            <w:r>
              <w:rPr>
                <w:sz w:val="22"/>
                <w:szCs w:val="22"/>
              </w:rPr>
              <w:t>8.</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rFonts w:eastAsia="Noto Serif CJK SC" w:cs="Lohit Devanagari"/>
                <w:color w:val="auto"/>
                <w:kern w:val="2"/>
                <w:sz w:val="22"/>
                <w:szCs w:val="22"/>
                <w:lang w:val="en-NZ" w:eastAsia="zh-CN" w:bidi="hi-IN"/>
              </w:rPr>
            </w:pPr>
            <w:r>
              <w:rPr>
                <w:rFonts w:eastAsia="Noto Serif CJK SC" w:cs="Lohit Devanagari"/>
                <w:color w:val="auto"/>
                <w:kern w:val="2"/>
                <w:sz w:val="22"/>
                <w:szCs w:val="22"/>
                <w:lang w:val="en-NZ" w:eastAsia="zh-CN" w:bidi="hi-IN"/>
              </w:rPr>
              <w:t>MIER Consumer Sentiment Index (MIER)</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Measure consumer confidence on Malaysia’s economy status</w:t>
            </w:r>
          </w:p>
        </w:tc>
      </w:tr>
      <w:tr>
        <w:trPr>
          <w:trHeight w:val="505" w:hRule="atLeast"/>
        </w:trPr>
        <w:tc>
          <w:tcPr>
            <w:tcW w:w="508" w:type="dxa"/>
            <w:tcBorders/>
            <w:vAlign w:val="center"/>
          </w:tcPr>
          <w:p>
            <w:pPr>
              <w:pStyle w:val="TableContents"/>
              <w:spacing w:before="57" w:after="57"/>
              <w:jc w:val="center"/>
              <w:rPr>
                <w:sz w:val="22"/>
                <w:szCs w:val="22"/>
              </w:rPr>
            </w:pPr>
            <w:r>
              <w:rPr>
                <w:sz w:val="22"/>
                <w:szCs w:val="22"/>
              </w:rPr>
              <w:t>9.</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rFonts w:eastAsia="Noto Serif CJK SC" w:cs="Lohit Devanagari"/>
                <w:color w:val="auto"/>
                <w:kern w:val="2"/>
                <w:sz w:val="22"/>
                <w:szCs w:val="22"/>
                <w:lang w:val="en-NZ" w:eastAsia="zh-CN" w:bidi="hi-IN"/>
              </w:rPr>
            </w:pPr>
            <w:r>
              <w:rPr>
                <w:rFonts w:eastAsia="Noto Serif CJK SC" w:cs="Lohit Devanagari"/>
                <w:color w:val="auto"/>
                <w:kern w:val="2"/>
                <w:sz w:val="22"/>
                <w:szCs w:val="22"/>
                <w:lang w:val="en-NZ" w:eastAsia="zh-CN" w:bidi="hi-IN"/>
              </w:rPr>
              <w:t>Narrow Money (NM)</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 xml:space="preserve">Aggregate amount of monetary assets available in </w:t>
            </w:r>
            <w:r>
              <w:rPr>
                <w:rFonts w:eastAsia="Noto Serif CJK SC" w:cs="Lohit Devanagari"/>
                <w:color w:val="auto"/>
                <w:kern w:val="2"/>
                <w:sz w:val="22"/>
                <w:szCs w:val="22"/>
                <w:lang w:val="en-NZ" w:eastAsia="zh-CN" w:bidi="hi-IN"/>
              </w:rPr>
              <w:t>Malaysia in RM billions</w:t>
            </w:r>
          </w:p>
        </w:tc>
      </w:tr>
      <w:tr>
        <w:trPr/>
        <w:tc>
          <w:tcPr>
            <w:tcW w:w="508" w:type="dxa"/>
            <w:tcBorders/>
            <w:vAlign w:val="center"/>
          </w:tcPr>
          <w:p>
            <w:pPr>
              <w:pStyle w:val="TableContents"/>
              <w:spacing w:before="57" w:after="57"/>
              <w:jc w:val="center"/>
              <w:rPr>
                <w:sz w:val="22"/>
                <w:szCs w:val="22"/>
              </w:rPr>
            </w:pPr>
            <w:r>
              <w:rPr>
                <w:sz w:val="22"/>
                <w:szCs w:val="22"/>
              </w:rPr>
              <w:t>10.</w:t>
            </w:r>
          </w:p>
        </w:tc>
        <w:tc>
          <w:tcPr>
            <w:tcW w:w="4432" w:type="dxa"/>
            <w:tcBorders/>
            <w:vAlign w:val="center"/>
          </w:tcPr>
          <w:p>
            <w:pPr>
              <w:pStyle w:val="TableContents"/>
              <w:widowControl/>
              <w:suppressLineNumbers/>
              <w:suppressAutoHyphens w:val="true"/>
              <w:overflowPunct w:val="false"/>
              <w:bidi w:val="0"/>
              <w:spacing w:before="57" w:after="57"/>
              <w:ind w:start="113" w:end="0" w:hanging="0"/>
              <w:jc w:val="start"/>
              <w:rPr>
                <w:sz w:val="22"/>
                <w:szCs w:val="22"/>
              </w:rPr>
            </w:pPr>
            <w:r>
              <w:rPr>
                <w:sz w:val="22"/>
                <w:szCs w:val="22"/>
              </w:rPr>
              <w:t>FBM KLCI</w:t>
            </w:r>
          </w:p>
        </w:tc>
        <w:tc>
          <w:tcPr>
            <w:tcW w:w="4420" w:type="dxa"/>
            <w:tcBorders/>
            <w:vAlign w:val="center"/>
          </w:tcPr>
          <w:p>
            <w:pPr>
              <w:pStyle w:val="TableContents"/>
              <w:widowControl/>
              <w:suppressLineNumbers/>
              <w:suppressAutoHyphens w:val="true"/>
              <w:overflowPunct w:val="false"/>
              <w:bidi w:val="0"/>
              <w:spacing w:before="57" w:after="57"/>
              <w:ind w:start="170" w:end="0" w:hanging="0"/>
              <w:jc w:val="start"/>
              <w:rPr>
                <w:sz w:val="22"/>
                <w:szCs w:val="22"/>
              </w:rPr>
            </w:pPr>
            <w:r>
              <w:rPr>
                <w:sz w:val="22"/>
                <w:szCs w:val="22"/>
              </w:rPr>
              <w:t>Capitalised-weighted stock market index comprised of 30 largest companies on Bursa Malaysia</w:t>
            </w:r>
          </w:p>
        </w:tc>
      </w:tr>
    </w:tbl>
    <w:p>
      <w:pPr>
        <w:pStyle w:val="Normal"/>
        <w:bidi w:val="0"/>
        <w:spacing w:lineRule="auto" w:line="360"/>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b/>
        <w:t>After describing each attributes, python will be used to be visualise the trends of each attributes. Figure 3 below shows the overall visualisation of RPC and its indicators.</w:t>
      </w:r>
    </w:p>
    <w:p>
      <w:pPr>
        <w:pStyle w:val="Normal"/>
        <w:bidi w:val="0"/>
        <w:spacing w:lineRule="auto" w:line="36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drawing>
          <wp:anchor behindDoc="0" distT="0" distB="0" distL="0" distR="0" simplePos="0" locked="0" layoutInCell="1" allowOverlap="1" relativeHeight="5">
            <wp:simplePos x="0" y="0"/>
            <wp:positionH relativeFrom="column">
              <wp:align>center</wp:align>
            </wp:positionH>
            <wp:positionV relativeFrom="paragraph">
              <wp:posOffset>2795270</wp:posOffset>
            </wp:positionV>
            <wp:extent cx="4427855" cy="270192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427855" cy="2701925"/>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posOffset>5610225</wp:posOffset>
            </wp:positionV>
            <wp:extent cx="4374515" cy="1391285"/>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374515" cy="1391285"/>
                    </a:xfrm>
                    <a:prstGeom prst="rect">
                      <a:avLst/>
                    </a:prstGeom>
                  </pic:spPr>
                </pic:pic>
              </a:graphicData>
            </a:graphic>
          </wp:anchor>
        </w:drawing>
        <w:t>F</w:t>
      </w:r>
      <w:r>
        <w:rPr>
          <w:rFonts w:eastAsia="Noto Serif CJK SC" w:cs="Lohit Devanagari" w:ascii="Times New Roman" w:hAnsi="Times New Roman"/>
          <w:b w:val="false"/>
          <w:bCs w:val="false"/>
          <w:color w:val="auto"/>
          <w:kern w:val="2"/>
          <w:sz w:val="24"/>
          <w:szCs w:val="24"/>
          <w:lang w:val="en-NZ" w:eastAsia="zh-CN" w:bidi="hi-IN"/>
        </w:rPr>
        <w:t xml:space="preserve">igure </w:t>
      </w:r>
      <w:r>
        <w:drawing>
          <wp:anchor behindDoc="0" distT="0" distB="0" distL="0" distR="0" simplePos="0" locked="0" layoutInCell="1" allowOverlap="1" relativeHeight="4">
            <wp:simplePos x="0" y="0"/>
            <wp:positionH relativeFrom="column">
              <wp:align>center</wp:align>
            </wp:positionH>
            <wp:positionV relativeFrom="paragraph">
              <wp:posOffset>20320</wp:posOffset>
            </wp:positionV>
            <wp:extent cx="4456430" cy="2775585"/>
            <wp:effectExtent l="0" t="0" r="0" b="0"/>
            <wp:wrapTopAndBottom/>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4456430" cy="2775585"/>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NZ" w:eastAsia="zh-CN" w:bidi="hi-IN"/>
        </w:rPr>
        <w:t>3</w:t>
      </w:r>
      <w:r>
        <w:rPr>
          <w:rFonts w:eastAsia="Noto Serif CJK SC" w:cs="Lohit Devanagari" w:ascii="Times New Roman" w:hAnsi="Times New Roman"/>
          <w:b w:val="false"/>
          <w:bCs w:val="false"/>
          <w:color w:val="auto"/>
          <w:kern w:val="2"/>
          <w:sz w:val="24"/>
          <w:szCs w:val="24"/>
          <w:lang w:val="en-NZ" w:eastAsia="zh-CN" w:bidi="hi-IN"/>
        </w:rPr>
        <w:t xml:space="preserve"> Overview of Real Private Consumption trends and its indicators</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Referring to Figure 3, prior to the COVID-19 pandemic, PCI shows an increasing trend with seasonal patterns from 2015 until 2019, while ICG, LOWT, LCC, MRS, CCS, and NM also show increasing trends. This shows that most of RPC indicators shows an improvement of RPC growth throghout the years. In addition, MIER also shows an increasing trend but only until second quarter of 2018, beyond than that, MIER declined. Because of Malaysia’s General Election held during the second quarter of 2018, consumer sentiments went skyrocketed until the end of the second quarter of 2018. Beyond that quarter, pessimists began outnumbered optimists due to the global challenges affecting Malaysia’s economic growth (Rasid, 2019). In contrast, FBM displays an overall decreasing trend with some exceptions in 2018. This attribute is heavily affected by Malaysia’s political issues in which investors did not want to take risk in investment while Malaysia is having political turbulence (Afandi &amp; Khoo, 2020).</w:t>
      </w:r>
    </w:p>
    <w:p>
      <w:pPr>
        <w:pStyle w:val="Normal"/>
        <w:bidi w:val="0"/>
        <w:spacing w:lineRule="auto" w:line="360"/>
        <w:jc w:val="start"/>
        <w:rPr>
          <w:rFonts w:ascii="Times New Roman" w:hAnsi="Times New Roman" w:eastAsia="Noto Serif CJK SC" w:cs="Lohit Devanagari"/>
          <w:b/>
          <w:b/>
          <w:bCs/>
          <w:color w:val="auto"/>
          <w:kern w:val="2"/>
          <w:sz w:val="16"/>
          <w:szCs w:val="16"/>
          <w:lang w:val="en-NZ" w:eastAsia="zh-CN" w:bidi="hi-IN"/>
        </w:rPr>
      </w:pPr>
      <w:r>
        <w:rPr>
          <w:rFonts w:eastAsia="Noto Serif CJK SC" w:cs="Lohit Devanagari" w:ascii="Times New Roman" w:hAnsi="Times New Roman"/>
          <w:b/>
          <w:bCs/>
          <w:color w:val="auto"/>
          <w:kern w:val="2"/>
          <w:sz w:val="16"/>
          <w:szCs w:val="16"/>
          <w:lang w:val="en-NZ" w:eastAsia="zh-CN" w:bidi="hi-IN"/>
        </w:rPr>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Upon the COVID-19 pandemic emergence in Malaysia, all RPC indicators show a significance decrease in the first quarter of 2020 in comparison with fourth quarter of 2019 excluding the narrow money attribute. This reflects that external virus has inflicted severely on Malaysia’s RPC especially when Malaysia enforced the Movement Control Order starting on March 2020. In second quarter of 2020, some of the RPC indicators such as the MRS, NM, and FBM show a rebound trend whereby the values are slightly improving during Malaysia’s Recovery Movement Control Order (RMCO). However, still most of the remaining variables such as ICG, SOPC, and MRS are having declining trends which resulted in the overall downward trend of RPC (PCI) in the second quarter of 2020. In contrast, NM shows an increasing trend throughout the years which means money supply for Malaysia is not affected by the pandemic. This indicates that more money are being supplied in the economy over time.</w:t>
      </w:r>
    </w:p>
    <w:p>
      <w:pPr>
        <w:pStyle w:val="Normal"/>
        <w:bidi w:val="0"/>
        <w:spacing w:lineRule="auto" w:line="240"/>
        <w:jc w:val="both"/>
        <w:rPr>
          <w:rFonts w:ascii="Times New Roman" w:hAnsi="Times New Roman" w:eastAsia="Noto Serif CJK SC" w:cs="Lohit Devanagari"/>
          <w:b/>
          <w:b/>
          <w:bCs/>
          <w:color w:val="auto"/>
          <w:kern w:val="2"/>
          <w:sz w:val="16"/>
          <w:szCs w:val="16"/>
          <w:lang w:val="en-NZ" w:eastAsia="zh-CN" w:bidi="hi-IN"/>
        </w:rPr>
      </w:pPr>
      <w:r>
        <w:rPr>
          <w:rFonts w:eastAsia="Noto Serif CJK SC" w:cs="Lohit Devanagari" w:ascii="Times New Roman" w:hAnsi="Times New Roman"/>
          <w:b/>
          <w:bCs/>
          <w:color w:val="auto"/>
          <w:kern w:val="2"/>
          <w:sz w:val="16"/>
          <w:szCs w:val="16"/>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2.3.4</w:t>
        <w:tab/>
        <w:t>Final Analysis</w:t>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Forecasting RPC using machine learning techniques</w:t>
      </w:r>
      <w:r>
        <w:rPr>
          <w:rFonts w:eastAsia="Noto Serif CJK SC" w:cs="Arial" w:ascii="Times New Roman" w:hAnsi="Times New Roman"/>
          <w:b w:val="false"/>
          <w:bCs w:val="false"/>
          <w:color w:val="auto"/>
          <w:kern w:val="2"/>
          <w:sz w:val="24"/>
          <w:szCs w:val="24"/>
          <w:lang w:val="en-NZ" w:eastAsia="zh-CN" w:bidi="hi-IN"/>
        </w:rPr>
        <w:t xml:space="preserve"> will be conducted according the proposed method by Kumar et al. (2018) with some modifications. This method consists mainly of six steps: data cleansing, data preparation, model training, model optimisation, model evaluation, and data forecasting. In particular, windowing implimentation will be conducted as stated by Rasel et al. (2015). Flow chart for the proposed methodology is illustrated in Figure 4. The flow of the final analysis and discussions will arranged based on this flow chart.</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368425" cy="550545"/>
                <wp:effectExtent l="0" t="0" r="0" b="0"/>
                <wp:wrapNone/>
                <wp:docPr id="7" name="Shape1_1"/>
                <a:graphic xmlns:a="http://schemas.openxmlformats.org/drawingml/2006/main">
                  <a:graphicData uri="http://schemas.microsoft.com/office/word/2010/wordprocessingShape">
                    <wps:wsp>
                      <wps:cNvSpPr/>
                      <wps:spPr>
                        <a:xfrm>
                          <a:off x="0" y="0"/>
                          <a:ext cx="1367640" cy="550080"/>
                        </a:xfrm>
                        <a:prstGeom prst="rect">
                          <a:avLst/>
                        </a:prstGeom>
                        <a:noFill/>
                        <a:ln>
                          <a:solidFill>
                            <a:srgbClr val="000000"/>
                          </a:solidFill>
                        </a:ln>
                      </wps:spPr>
                      <wps:style>
                        <a:lnRef idx="0"/>
                        <a:fillRef idx="0"/>
                        <a:effectRef idx="0"/>
                        <a:fontRef idx="minor"/>
                      </wps:style>
                      <wps:txbx>
                        <w:txbxContent>
                          <w:p>
                            <w:pPr>
                              <w:pStyle w:val="FrameContents"/>
                              <w:bidi w:val="0"/>
                              <w:jc w:val="center"/>
                              <w:rPr/>
                            </w:pPr>
                            <w:r>
                              <w:rPr>
                                <w:rFonts w:ascii="Times New Roman" w:hAnsi="Times New Roman"/>
                                <w:color w:val="000000"/>
                                <w:sz w:val="24"/>
                                <w:szCs w:val="24"/>
                              </w:rPr>
                              <w:t>Data Preparation</w:t>
                            </w:r>
                          </w:p>
                        </w:txbxContent>
                      </wps:txbx>
                      <wps:bodyPr lIns="0" rIns="0" tIns="0" bIns="0" anchor="ctr">
                        <a:noAutofit/>
                      </wps:bodyPr>
                    </wps:wsp>
                  </a:graphicData>
                </a:graphic>
              </wp:anchor>
            </w:drawing>
          </mc:Choice>
          <mc:Fallback>
            <w:pict>
              <v:rect id="shape_0" ID="Shape1_1" stroked="t" style="position:absolute;margin-left:180.15pt;margin-top:0.05pt;width:107.65pt;height:43.25pt;mso-position-horizontal:center">
                <w10:wrap type="square"/>
                <v:fill o:detectmouseclick="t" on="false"/>
                <v:stroke color="black" joinstyle="round" endcap="flat"/>
                <v:textbox>
                  <w:txbxContent>
                    <w:p>
                      <w:pPr>
                        <w:pStyle w:val="FrameContents"/>
                        <w:bidi w:val="0"/>
                        <w:jc w:val="center"/>
                        <w:rPr/>
                      </w:pPr>
                      <w:r>
                        <w:rPr>
                          <w:rFonts w:ascii="Times New Roman" w:hAnsi="Times New Roman"/>
                          <w:color w:val="000000"/>
                          <w:sz w:val="24"/>
                          <w:szCs w:val="24"/>
                        </w:rPr>
                        <w:t>Data Preparation</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4601210</wp:posOffset>
                </wp:positionH>
                <wp:positionV relativeFrom="paragraph">
                  <wp:posOffset>-1270</wp:posOffset>
                </wp:positionV>
                <wp:extent cx="1343660" cy="549275"/>
                <wp:effectExtent l="0" t="0" r="0" b="0"/>
                <wp:wrapNone/>
                <wp:docPr id="9" name="Shape1_4"/>
                <a:graphic xmlns:a="http://schemas.openxmlformats.org/drawingml/2006/main">
                  <a:graphicData uri="http://schemas.microsoft.com/office/word/2010/wordprocessingShape">
                    <wps:wsp>
                      <wps:cNvSpPr/>
                      <wps:spPr>
                        <a:xfrm>
                          <a:off x="0" y="0"/>
                          <a:ext cx="1343160" cy="548640"/>
                        </a:xfrm>
                        <a:prstGeom prst="rect">
                          <a:avLst/>
                        </a:prstGeom>
                        <a:noFill/>
                        <a:ln>
                          <a:solidFill>
                            <a:srgbClr val="000000"/>
                          </a:solidFill>
                        </a:ln>
                      </wps:spPr>
                      <wps:style>
                        <a:lnRef idx="0"/>
                        <a:fillRef idx="0"/>
                        <a:effectRef idx="0"/>
                        <a:fontRef idx="minor"/>
                      </wps:style>
                      <wps:txbx>
                        <w:txbxContent>
                          <w:p>
                            <w:pPr>
                              <w:pStyle w:val="FrameContents"/>
                              <w:bidi w:val="0"/>
                              <w:jc w:val="center"/>
                              <w:rPr/>
                            </w:pPr>
                            <w:r>
                              <w:rPr>
                                <w:rFonts w:ascii="Times New Roman" w:hAnsi="Times New Roman"/>
                                <w:color w:val="000000"/>
                                <w:sz w:val="24"/>
                                <w:szCs w:val="24"/>
                              </w:rPr>
                              <w:t>Model Training</w:t>
                            </w:r>
                          </w:p>
                        </w:txbxContent>
                      </wps:txbx>
                      <wps:bodyPr lIns="0" rIns="0" tIns="0" bIns="0" anchor="ctr">
                        <a:noAutofit/>
                      </wps:bodyPr>
                    </wps:wsp>
                  </a:graphicData>
                </a:graphic>
              </wp:anchor>
            </w:drawing>
          </mc:Choice>
          <mc:Fallback>
            <w:pict>
              <v:rect id="shape_0" ID="Shape1_4" stroked="t" style="position:absolute;margin-left:362.3pt;margin-top:-0.1pt;width:105.7pt;height:43.15pt">
                <w10:wrap type="square"/>
                <v:fill o:detectmouseclick="t" on="false"/>
                <v:stroke color="black" joinstyle="round" endcap="flat"/>
                <v:textbox>
                  <w:txbxContent>
                    <w:p>
                      <w:pPr>
                        <w:pStyle w:val="FrameContents"/>
                        <w:bidi w:val="0"/>
                        <w:jc w:val="center"/>
                        <w:rPr/>
                      </w:pPr>
                      <w:r>
                        <w:rPr>
                          <w:rFonts w:ascii="Times New Roman" w:hAnsi="Times New Roman"/>
                          <w:color w:val="000000"/>
                          <w:sz w:val="24"/>
                          <w:szCs w:val="24"/>
                        </w:rPr>
                        <w:t>Model Training</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1344295" cy="537845"/>
                <wp:effectExtent l="0" t="0" r="0" b="0"/>
                <wp:wrapNone/>
                <wp:docPr id="11" name="Shape1_5"/>
                <a:graphic xmlns:a="http://schemas.openxmlformats.org/drawingml/2006/main">
                  <a:graphicData uri="http://schemas.microsoft.com/office/word/2010/wordprocessingShape">
                    <wps:wsp>
                      <wps:cNvSpPr/>
                      <wps:spPr>
                        <a:xfrm>
                          <a:off x="0" y="0"/>
                          <a:ext cx="1343520" cy="537120"/>
                        </a:xfrm>
                        <a:prstGeom prst="rect">
                          <a:avLst/>
                        </a:prstGeom>
                        <a:noFill/>
                        <a:ln>
                          <a:solidFill>
                            <a:srgbClr val="000000"/>
                          </a:solidFill>
                        </a:ln>
                      </wps:spPr>
                      <wps:style>
                        <a:lnRef idx="0"/>
                        <a:fillRef idx="0"/>
                        <a:effectRef idx="0"/>
                        <a:fontRef idx="minor"/>
                      </wps:style>
                      <wps:txbx>
                        <w:txbxContent>
                          <w:p>
                            <w:pPr>
                              <w:pStyle w:val="FrameContents"/>
                              <w:bidi w:val="0"/>
                              <w:jc w:val="center"/>
                              <w:rPr/>
                            </w:pPr>
                            <w:r>
                              <w:rPr>
                                <w:rFonts w:ascii="Times New Roman" w:hAnsi="Times New Roman"/>
                                <w:color w:val="000000"/>
                                <w:sz w:val="24"/>
                                <w:szCs w:val="24"/>
                              </w:rPr>
                              <w:t>Data Cleansing</w:t>
                            </w:r>
                          </w:p>
                        </w:txbxContent>
                      </wps:txbx>
                      <wps:bodyPr lIns="0" rIns="0" tIns="0" bIns="0" anchor="ctr">
                        <a:noAutofit/>
                      </wps:bodyPr>
                    </wps:wsp>
                  </a:graphicData>
                </a:graphic>
              </wp:anchor>
            </w:drawing>
          </mc:Choice>
          <mc:Fallback>
            <w:pict>
              <v:rect id="shape_0" ID="Shape1_5" stroked="t" style="position:absolute;margin-left:0pt;margin-top:0.05pt;width:105.75pt;height:42.25pt;mso-position-horizontal:left">
                <w10:wrap type="square"/>
                <v:fill o:detectmouseclick="t" on="false"/>
                <v:stroke color="black" joinstyle="round" endcap="flat"/>
                <v:textbox>
                  <w:txbxContent>
                    <w:p>
                      <w:pPr>
                        <w:pStyle w:val="FrameContents"/>
                        <w:bidi w:val="0"/>
                        <w:jc w:val="center"/>
                        <w:rPr/>
                      </w:pPr>
                      <w:r>
                        <w:rPr>
                          <w:rFonts w:ascii="Times New Roman" w:hAnsi="Times New Roman"/>
                          <w:color w:val="000000"/>
                          <w:sz w:val="24"/>
                          <w:szCs w:val="24"/>
                        </w:rPr>
                        <w:t>Data Cleansing</w:t>
                      </w:r>
                    </w:p>
                  </w:txbxContent>
                </v:textbox>
              </v:rect>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mc:AlternateContent>
          <mc:Choice Requires="wps">
            <w:drawing>
              <wp:anchor behindDoc="0" distT="0" distB="0" distL="0" distR="0" simplePos="0" locked="0" layoutInCell="1" allowOverlap="1" relativeHeight="13">
                <wp:simplePos x="0" y="0"/>
                <wp:positionH relativeFrom="column">
                  <wp:posOffset>3655060</wp:posOffset>
                </wp:positionH>
                <wp:positionV relativeFrom="paragraph">
                  <wp:posOffset>-36830</wp:posOffset>
                </wp:positionV>
                <wp:extent cx="948055" cy="132715"/>
                <wp:effectExtent l="0" t="0" r="0" b="0"/>
                <wp:wrapNone/>
                <wp:docPr id="13" name="Shape2_0"/>
                <a:graphic xmlns:a="http://schemas.openxmlformats.org/drawingml/2006/main">
                  <a:graphicData uri="http://schemas.microsoft.com/office/word/2010/wordprocessingShape">
                    <wps:wsp>
                      <wps:cNvSpPr/>
                      <wps:spPr>
                        <a:xfrm>
                          <a:off x="0" y="0"/>
                          <a:ext cx="947520" cy="132120"/>
                        </a:xfrm>
                        <a:custGeom>
                          <a:avLst/>
                          <a:gdLst/>
                          <a:ahLst/>
                          <a:rect l="l" t="t" r="r" b="b"/>
                          <a:pathLst>
                            <a:path w="1491" h="207">
                              <a:moveTo>
                                <a:pt x="0" y="103"/>
                              </a:moveTo>
                              <a:lnTo>
                                <a:pt x="1315" y="103"/>
                              </a:lnTo>
                              <a:lnTo>
                                <a:pt x="1315" y="0"/>
                              </a:lnTo>
                              <a:lnTo>
                                <a:pt x="1490" y="103"/>
                              </a:lnTo>
                              <a:lnTo>
                                <a:pt x="1315" y="206"/>
                              </a:lnTo>
                              <a:lnTo>
                                <a:pt x="1315" y="103"/>
                              </a:lnTo>
                              <a:lnTo>
                                <a:pt x="0" y="103"/>
                              </a:lnTo>
                            </a:path>
                          </a:pathLst>
                        </a:custGeom>
                        <a:solidFill>
                          <a:srgbClr val="000000"/>
                        </a:solid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1342390</wp:posOffset>
                </wp:positionH>
                <wp:positionV relativeFrom="paragraph">
                  <wp:posOffset>-36830</wp:posOffset>
                </wp:positionV>
                <wp:extent cx="948055" cy="132715"/>
                <wp:effectExtent l="0" t="0" r="0" b="0"/>
                <wp:wrapNone/>
                <wp:docPr id="14" name="Shape2_3"/>
                <a:graphic xmlns:a="http://schemas.openxmlformats.org/drawingml/2006/main">
                  <a:graphicData uri="http://schemas.microsoft.com/office/word/2010/wordprocessingShape">
                    <wps:wsp>
                      <wps:cNvSpPr/>
                      <wps:spPr>
                        <a:xfrm>
                          <a:off x="0" y="0"/>
                          <a:ext cx="947520" cy="132120"/>
                        </a:xfrm>
                        <a:custGeom>
                          <a:avLst/>
                          <a:gdLst/>
                          <a:ahLst/>
                          <a:rect l="l" t="t" r="r" b="b"/>
                          <a:pathLst>
                            <a:path w="1491" h="207">
                              <a:moveTo>
                                <a:pt x="0" y="103"/>
                              </a:moveTo>
                              <a:lnTo>
                                <a:pt x="1338" y="103"/>
                              </a:lnTo>
                              <a:lnTo>
                                <a:pt x="1338" y="0"/>
                              </a:lnTo>
                              <a:lnTo>
                                <a:pt x="1490" y="103"/>
                              </a:lnTo>
                              <a:lnTo>
                                <a:pt x="1338" y="206"/>
                              </a:lnTo>
                              <a:lnTo>
                                <a:pt x="1338" y="103"/>
                              </a:lnTo>
                              <a:lnTo>
                                <a:pt x="0" y="103"/>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mc:AlternateContent>
          <mc:Choice Requires="wps">
            <w:drawing>
              <wp:anchor behindDoc="0" distT="0" distB="0" distL="0" distR="0" simplePos="0" locked="0" layoutInCell="1" allowOverlap="1" relativeHeight="17">
                <wp:simplePos x="0" y="0"/>
                <wp:positionH relativeFrom="column">
                  <wp:posOffset>4944110</wp:posOffset>
                </wp:positionH>
                <wp:positionV relativeFrom="paragraph">
                  <wp:posOffset>280670</wp:posOffset>
                </wp:positionV>
                <wp:extent cx="647700" cy="120650"/>
                <wp:effectExtent l="0" t="0" r="0" b="0"/>
                <wp:wrapNone/>
                <wp:docPr id="15" name="Shape2_4"/>
                <a:graphic xmlns:a="http://schemas.openxmlformats.org/drawingml/2006/main">
                  <a:graphicData uri="http://schemas.microsoft.com/office/word/2010/wordprocessingShape">
                    <wps:wsp>
                      <wps:cNvSpPr/>
                      <wps:spPr>
                        <a:xfrm rot="16176600">
                          <a:off x="0" y="0"/>
                          <a:ext cx="646920" cy="119880"/>
                        </a:xfrm>
                        <a:custGeom>
                          <a:avLst/>
                          <a:gdLst/>
                          <a:ahLst/>
                          <a:rect l="l" t="t" r="r" b="b"/>
                          <a:pathLst>
                            <a:path w="1019" h="189">
                              <a:moveTo>
                                <a:pt x="1018" y="94"/>
                              </a:moveTo>
                              <a:lnTo>
                                <a:pt x="156" y="94"/>
                              </a:lnTo>
                              <a:lnTo>
                                <a:pt x="157" y="188"/>
                              </a:lnTo>
                              <a:lnTo>
                                <a:pt x="0" y="94"/>
                              </a:lnTo>
                              <a:lnTo>
                                <a:pt x="156" y="0"/>
                              </a:lnTo>
                              <a:lnTo>
                                <a:pt x="156" y="94"/>
                              </a:lnTo>
                              <a:lnTo>
                                <a:pt x="1018" y="94"/>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mc:AlternateContent>
          <mc:Choice Requires="wps">
            <w:drawing>
              <wp:anchor behindDoc="0" distT="0" distB="0" distL="0" distR="0" simplePos="0" locked="0" layoutInCell="1" allowOverlap="1" relativeHeight="8">
                <wp:simplePos x="0" y="0"/>
                <wp:positionH relativeFrom="column">
                  <wp:posOffset>4573270</wp:posOffset>
                </wp:positionH>
                <wp:positionV relativeFrom="paragraph">
                  <wp:posOffset>403860</wp:posOffset>
                </wp:positionV>
                <wp:extent cx="1371600" cy="549910"/>
                <wp:effectExtent l="0" t="0" r="0" b="0"/>
                <wp:wrapNone/>
                <wp:docPr id="16" name="Shape1_2"/>
                <a:graphic xmlns:a="http://schemas.openxmlformats.org/drawingml/2006/main">
                  <a:graphicData uri="http://schemas.microsoft.com/office/word/2010/wordprocessingShape">
                    <wps:wsp>
                      <wps:cNvSpPr/>
                      <wps:spPr>
                        <a:xfrm>
                          <a:off x="0" y="0"/>
                          <a:ext cx="1370880" cy="549360"/>
                        </a:xfrm>
                        <a:prstGeom prst="rect">
                          <a:avLst/>
                        </a:prstGeom>
                        <a:noFill/>
                        <a:ln>
                          <a:solidFill>
                            <a:srgbClr val="000000"/>
                          </a:solidFill>
                        </a:ln>
                      </wps:spPr>
                      <wps:style>
                        <a:lnRef idx="0"/>
                        <a:fillRef idx="0"/>
                        <a:effectRef idx="0"/>
                        <a:fontRef idx="minor"/>
                      </wps:style>
                      <wps:txbx>
                        <w:txbxContent>
                          <w:p>
                            <w:pPr>
                              <w:pStyle w:val="FrameContents"/>
                              <w:bidi w:val="0"/>
                              <w:jc w:val="center"/>
                              <w:rPr/>
                            </w:pPr>
                            <w:r>
                              <w:rPr>
                                <w:rFonts w:ascii="Times New Roman" w:hAnsi="Times New Roman"/>
                                <w:color w:val="000000"/>
                                <w:sz w:val="24"/>
                                <w:szCs w:val="24"/>
                              </w:rPr>
                              <w:t>Model Optimisation</w:t>
                            </w:r>
                          </w:p>
                        </w:txbxContent>
                      </wps:txbx>
                      <wps:bodyPr lIns="0" rIns="0" tIns="0" bIns="0" anchor="ctr">
                        <a:noAutofit/>
                      </wps:bodyPr>
                    </wps:wsp>
                  </a:graphicData>
                </a:graphic>
              </wp:anchor>
            </w:drawing>
          </mc:Choice>
          <mc:Fallback>
            <w:pict>
              <v:rect id="shape_0" ID="Shape1_2" stroked="t" style="position:absolute;margin-left:360.1pt;margin-top:31.8pt;width:107.9pt;height:43.2pt">
                <w10:wrap type="square"/>
                <v:fill o:detectmouseclick="t" on="false"/>
                <v:stroke color="black" joinstyle="round" endcap="flat"/>
                <v:textbox>
                  <w:txbxContent>
                    <w:p>
                      <w:pPr>
                        <w:pStyle w:val="FrameContents"/>
                        <w:bidi w:val="0"/>
                        <w:jc w:val="center"/>
                        <w:rPr/>
                      </w:pPr>
                      <w:r>
                        <w:rPr>
                          <w:rFonts w:ascii="Times New Roman" w:hAnsi="Times New Roman"/>
                          <w:color w:val="000000"/>
                          <w:sz w:val="24"/>
                          <w:szCs w:val="24"/>
                        </w:rPr>
                        <w:t>Model Optimisation</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align>left</wp:align>
                </wp:positionH>
                <wp:positionV relativeFrom="paragraph">
                  <wp:posOffset>419735</wp:posOffset>
                </wp:positionV>
                <wp:extent cx="1384300" cy="521970"/>
                <wp:effectExtent l="0" t="0" r="0" b="0"/>
                <wp:wrapNone/>
                <wp:docPr id="18" name="Shape1_3"/>
                <a:graphic xmlns:a="http://schemas.openxmlformats.org/drawingml/2006/main">
                  <a:graphicData uri="http://schemas.microsoft.com/office/word/2010/wordprocessingShape">
                    <wps:wsp>
                      <wps:cNvSpPr/>
                      <wps:spPr>
                        <a:xfrm>
                          <a:off x="0" y="0"/>
                          <a:ext cx="1383840" cy="521280"/>
                        </a:xfrm>
                        <a:prstGeom prst="rect">
                          <a:avLst/>
                        </a:prstGeom>
                        <a:noFill/>
                        <a:ln>
                          <a:solidFill>
                            <a:srgbClr val="000000"/>
                          </a:solidFill>
                        </a:ln>
                      </wps:spPr>
                      <wps:style>
                        <a:lnRef idx="0"/>
                        <a:fillRef idx="0"/>
                        <a:effectRef idx="0"/>
                        <a:fontRef idx="minor"/>
                      </wps:style>
                      <wps:txbx>
                        <w:txbxContent>
                          <w:p>
                            <w:pPr>
                              <w:pStyle w:val="FrameContents"/>
                              <w:bidi w:val="0"/>
                              <w:jc w:val="center"/>
                              <w:rPr/>
                            </w:pPr>
                            <w:r>
                              <w:rPr>
                                <w:rFonts w:ascii="Times New Roman" w:hAnsi="Times New Roman"/>
                                <w:color w:val="000000"/>
                                <w:sz w:val="24"/>
                                <w:szCs w:val="24"/>
                              </w:rPr>
                              <w:t>Data Forecasting</w:t>
                            </w:r>
                          </w:p>
                        </w:txbxContent>
                      </wps:txbx>
                      <wps:bodyPr lIns="0" rIns="0" tIns="0" bIns="0" anchor="ctr">
                        <a:noAutofit/>
                      </wps:bodyPr>
                    </wps:wsp>
                  </a:graphicData>
                </a:graphic>
              </wp:anchor>
            </w:drawing>
          </mc:Choice>
          <mc:Fallback>
            <w:pict>
              <v:rect id="shape_0" ID="Shape1_3" stroked="t" style="position:absolute;margin-left:0pt;margin-top:33.05pt;width:108.9pt;height:41pt;mso-position-horizontal:left">
                <w10:wrap type="square"/>
                <v:fill o:detectmouseclick="t" on="false"/>
                <v:stroke color="black" joinstyle="round" endcap="flat"/>
                <v:textbox>
                  <w:txbxContent>
                    <w:p>
                      <w:pPr>
                        <w:pStyle w:val="FrameContents"/>
                        <w:bidi w:val="0"/>
                        <w:jc w:val="center"/>
                        <w:rPr/>
                      </w:pPr>
                      <w:r>
                        <w:rPr>
                          <w:rFonts w:ascii="Times New Roman" w:hAnsi="Times New Roman"/>
                          <w:color w:val="000000"/>
                          <w:sz w:val="24"/>
                          <w:szCs w:val="24"/>
                        </w:rPr>
                        <w:t>Data Forecasting</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2287270</wp:posOffset>
                </wp:positionH>
                <wp:positionV relativeFrom="paragraph">
                  <wp:posOffset>426720</wp:posOffset>
                </wp:positionV>
                <wp:extent cx="1370965" cy="551180"/>
                <wp:effectExtent l="0" t="0" r="0" b="0"/>
                <wp:wrapNone/>
                <wp:docPr id="20" name="Shape1_0"/>
                <a:graphic xmlns:a="http://schemas.openxmlformats.org/drawingml/2006/main">
                  <a:graphicData uri="http://schemas.microsoft.com/office/word/2010/wordprocessingShape">
                    <wps:wsp>
                      <wps:cNvSpPr/>
                      <wps:spPr>
                        <a:xfrm>
                          <a:off x="0" y="0"/>
                          <a:ext cx="1370160" cy="550440"/>
                        </a:xfrm>
                        <a:prstGeom prst="rect">
                          <a:avLst/>
                        </a:prstGeom>
                        <a:noFill/>
                        <a:ln>
                          <a:solidFill>
                            <a:srgbClr val="000000"/>
                          </a:solidFill>
                        </a:ln>
                      </wps:spPr>
                      <wps:style>
                        <a:lnRef idx="0"/>
                        <a:fillRef idx="0"/>
                        <a:effectRef idx="0"/>
                        <a:fontRef idx="minor"/>
                      </wps:style>
                      <wps:txbx>
                        <w:txbxContent>
                          <w:p>
                            <w:pPr>
                              <w:pStyle w:val="FrameContents"/>
                              <w:bidi w:val="0"/>
                              <w:jc w:val="center"/>
                              <w:rPr/>
                            </w:pPr>
                            <w:r>
                              <w:rPr>
                                <w:rFonts w:ascii="Times New Roman" w:hAnsi="Times New Roman"/>
                                <w:color w:val="000000"/>
                                <w:sz w:val="24"/>
                                <w:szCs w:val="24"/>
                              </w:rPr>
                              <w:t>Model Evaluation</w:t>
                            </w:r>
                          </w:p>
                        </w:txbxContent>
                      </wps:txbx>
                      <wps:bodyPr lIns="0" rIns="0" tIns="0" bIns="0" anchor="ctr">
                        <a:noAutofit/>
                      </wps:bodyPr>
                    </wps:wsp>
                  </a:graphicData>
                </a:graphic>
              </wp:anchor>
            </w:drawing>
          </mc:Choice>
          <mc:Fallback>
            <w:pict>
              <v:rect id="shape_0" ID="Shape1_0" stroked="t" style="position:absolute;margin-left:180.1pt;margin-top:33.6pt;width:107.85pt;height:43.3pt">
                <w10:wrap type="square"/>
                <v:fill o:detectmouseclick="t" on="false"/>
                <v:stroke color="black" joinstyle="round" endcap="flat"/>
                <v:textbox>
                  <w:txbxContent>
                    <w:p>
                      <w:pPr>
                        <w:pStyle w:val="FrameContents"/>
                        <w:bidi w:val="0"/>
                        <w:jc w:val="center"/>
                        <w:rPr/>
                      </w:pPr>
                      <w:r>
                        <w:rPr>
                          <w:rFonts w:ascii="Times New Roman" w:hAnsi="Times New Roman"/>
                          <w:color w:val="000000"/>
                          <w:sz w:val="24"/>
                          <w:szCs w:val="24"/>
                        </w:rPr>
                        <w:t>Model Evaluation</w:t>
                      </w:r>
                    </w:p>
                  </w:txbxContent>
                </v:textbox>
              </v:rect>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mc:AlternateContent>
          <mc:Choice Requires="wps">
            <w:drawing>
              <wp:anchor behindDoc="0" distT="0" distB="0" distL="0" distR="0" simplePos="0" locked="0" layoutInCell="1" allowOverlap="1" relativeHeight="14">
                <wp:simplePos x="0" y="0"/>
                <wp:positionH relativeFrom="column">
                  <wp:posOffset>3655060</wp:posOffset>
                </wp:positionH>
                <wp:positionV relativeFrom="paragraph">
                  <wp:posOffset>373380</wp:posOffset>
                </wp:positionV>
                <wp:extent cx="920115" cy="120650"/>
                <wp:effectExtent l="0" t="0" r="0" b="0"/>
                <wp:wrapNone/>
                <wp:docPr id="22" name="Shape2_1"/>
                <a:graphic xmlns:a="http://schemas.openxmlformats.org/drawingml/2006/main">
                  <a:graphicData uri="http://schemas.microsoft.com/office/word/2010/wordprocessingShape">
                    <wps:wsp>
                      <wps:cNvSpPr/>
                      <wps:spPr>
                        <a:xfrm>
                          <a:off x="0" y="0"/>
                          <a:ext cx="919440" cy="119880"/>
                        </a:xfrm>
                        <a:custGeom>
                          <a:avLst/>
                          <a:gdLst/>
                          <a:ahLst/>
                          <a:rect l="l" t="t" r="r" b="b"/>
                          <a:pathLst>
                            <a:path w="1448" h="189">
                              <a:moveTo>
                                <a:pt x="1447" y="94"/>
                              </a:moveTo>
                              <a:lnTo>
                                <a:pt x="222" y="94"/>
                              </a:lnTo>
                              <a:lnTo>
                                <a:pt x="222" y="0"/>
                              </a:lnTo>
                              <a:lnTo>
                                <a:pt x="0" y="94"/>
                              </a:lnTo>
                              <a:lnTo>
                                <a:pt x="222" y="188"/>
                              </a:lnTo>
                              <a:lnTo>
                                <a:pt x="222" y="94"/>
                              </a:lnTo>
                              <a:lnTo>
                                <a:pt x="1447" y="94"/>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1382395</wp:posOffset>
                </wp:positionH>
                <wp:positionV relativeFrom="paragraph">
                  <wp:posOffset>373380</wp:posOffset>
                </wp:positionV>
                <wp:extent cx="906780" cy="120650"/>
                <wp:effectExtent l="0" t="0" r="0" b="0"/>
                <wp:wrapNone/>
                <wp:docPr id="23" name="Shape2_2"/>
                <a:graphic xmlns:a="http://schemas.openxmlformats.org/drawingml/2006/main">
                  <a:graphicData uri="http://schemas.microsoft.com/office/word/2010/wordprocessingShape">
                    <wps:wsp>
                      <wps:cNvSpPr/>
                      <wps:spPr>
                        <a:xfrm>
                          <a:off x="0" y="0"/>
                          <a:ext cx="906120" cy="119880"/>
                        </a:xfrm>
                        <a:custGeom>
                          <a:avLst/>
                          <a:gdLst/>
                          <a:ahLst/>
                          <a:rect l="l" t="t" r="r" b="b"/>
                          <a:pathLst>
                            <a:path w="1427" h="189">
                              <a:moveTo>
                                <a:pt x="1426" y="94"/>
                              </a:moveTo>
                              <a:lnTo>
                                <a:pt x="219" y="94"/>
                              </a:lnTo>
                              <a:lnTo>
                                <a:pt x="219" y="0"/>
                              </a:lnTo>
                              <a:lnTo>
                                <a:pt x="0" y="94"/>
                              </a:lnTo>
                              <a:lnTo>
                                <a:pt x="219" y="188"/>
                              </a:lnTo>
                              <a:lnTo>
                                <a:pt x="219" y="94"/>
                              </a:lnTo>
                              <a:lnTo>
                                <a:pt x="1426" y="94"/>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center"/>
        <w:rPr>
          <w:rFonts w:ascii="Times New Roman" w:hAnsi="Times New Roman" w:eastAsia="Noto Serif CJK SC" w:cs="Arial"/>
          <w:b w:val="false"/>
          <w:b w:val="false"/>
          <w:bCs w:val="false"/>
          <w:color w:val="auto"/>
          <w:kern w:val="2"/>
          <w:sz w:val="20"/>
          <w:szCs w:val="20"/>
          <w:lang w:val="en-NZ" w:eastAsia="zh-CN" w:bidi="hi-IN"/>
        </w:rPr>
      </w:pPr>
      <w:r>
        <w:rPr>
          <w:rFonts w:eastAsia="Noto Serif CJK SC" w:cs="Arial" w:ascii="Times New Roman" w:hAnsi="Times New Roman"/>
          <w:b w:val="false"/>
          <w:bCs w:val="false"/>
          <w:color w:val="auto"/>
          <w:kern w:val="2"/>
          <w:sz w:val="20"/>
          <w:szCs w:val="20"/>
          <w:lang w:val="en-NZ" w:eastAsia="zh-CN" w:bidi="hi-IN"/>
        </w:rPr>
      </w:r>
    </w:p>
    <w:p>
      <w:pPr>
        <w:pStyle w:val="Normal"/>
        <w:bidi w:val="0"/>
        <w:spacing w:lineRule="auto" w:line="360"/>
        <w:jc w:val="center"/>
        <w:rPr/>
      </w:pPr>
      <w:r>
        <w:rPr>
          <w:rFonts w:ascii="Times New Roman" w:hAnsi="Times New Roman"/>
        </w:rPr>
        <w:t xml:space="preserve">Figure 4 Flow Chart of RPC Forecasting </w:t>
      </w:r>
    </w:p>
    <w:p>
      <w:pPr>
        <w:pStyle w:val="Normal"/>
        <w:bidi w:val="0"/>
        <w:spacing w:lineRule="auto" w:line="240"/>
        <w:jc w:val="both"/>
        <w:rPr>
          <w:rFonts w:ascii="Times New Roman" w:hAnsi="Times New Roman" w:eastAsia="Noto Serif CJK SC" w:cs="Lohit Devanagari"/>
          <w:b/>
          <w:b/>
          <w:bCs/>
          <w:color w:val="auto"/>
          <w:kern w:val="2"/>
          <w:sz w:val="28"/>
          <w:szCs w:val="28"/>
          <w:lang w:val="en-NZ" w:eastAsia="zh-CN" w:bidi="hi-IN"/>
        </w:rPr>
      </w:pPr>
      <w:r>
        <w:rPr>
          <w:rFonts w:eastAsia="Noto Serif CJK SC" w:cs="Lohit Devanagari" w:ascii="Times New Roman" w:hAnsi="Times New Roman"/>
          <w:b/>
          <w:bCs/>
          <w:color w:val="auto"/>
          <w:kern w:val="2"/>
          <w:sz w:val="28"/>
          <w:szCs w:val="28"/>
          <w:lang w:val="en-NZ" w:eastAsia="zh-CN" w:bidi="hi-IN"/>
        </w:rPr>
      </w:r>
    </w:p>
    <w:p>
      <w:pPr>
        <w:pStyle w:val="Normal"/>
        <w:bidi w:val="0"/>
        <w:spacing w:lineRule="auto" w:line="360"/>
        <w:jc w:val="both"/>
        <w:rPr/>
      </w:pPr>
      <w:r>
        <w:rPr>
          <w:rFonts w:eastAsia="Noto Serif CJK SC" w:cs="Arial" w:ascii="Times New Roman" w:hAnsi="Times New Roman"/>
          <w:b w:val="false"/>
          <w:bCs w:val="false"/>
          <w:color w:val="auto"/>
          <w:kern w:val="2"/>
          <w:sz w:val="24"/>
          <w:szCs w:val="24"/>
          <w:lang w:val="en-NZ" w:eastAsia="zh-CN" w:bidi="hi-IN"/>
        </w:rPr>
        <w:tab/>
        <w:t xml:space="preserve">The first step to be done after obtaining the dataset will be </w:t>
      </w:r>
      <w:r>
        <w:rPr>
          <w:rFonts w:eastAsia="Noto Serif CJK SC" w:cs="Arial" w:ascii="Times New Roman" w:hAnsi="Times New Roman"/>
          <w:b/>
          <w:bCs/>
          <w:color w:val="auto"/>
          <w:kern w:val="2"/>
          <w:sz w:val="24"/>
          <w:szCs w:val="24"/>
          <w:lang w:val="en-NZ" w:eastAsia="zh-CN" w:bidi="hi-IN"/>
        </w:rPr>
        <w:t>data cleansing</w:t>
      </w:r>
      <w:r>
        <w:rPr>
          <w:rFonts w:eastAsia="Noto Serif CJK SC" w:cs="Arial" w:ascii="Times New Roman" w:hAnsi="Times New Roman"/>
          <w:b w:val="false"/>
          <w:bCs w:val="false"/>
          <w:color w:val="auto"/>
          <w:kern w:val="2"/>
          <w:sz w:val="24"/>
          <w:szCs w:val="24"/>
          <w:lang w:val="en-NZ" w:eastAsia="zh-CN" w:bidi="hi-IN"/>
        </w:rPr>
        <w:t xml:space="preserve"> by filtering the timeline of dataset until the year at which all attributes are begin to be collected simultaneously. After data cleansing will  be </w:t>
      </w:r>
      <w:r>
        <w:rPr>
          <w:rFonts w:eastAsia="Noto Serif CJK SC" w:cs="Arial" w:ascii="Times New Roman" w:hAnsi="Times New Roman"/>
          <w:b/>
          <w:bCs/>
          <w:color w:val="auto"/>
          <w:kern w:val="2"/>
          <w:sz w:val="24"/>
          <w:szCs w:val="24"/>
          <w:lang w:val="en-NZ" w:eastAsia="zh-CN" w:bidi="hi-IN"/>
        </w:rPr>
        <w:t>data preparation</w:t>
      </w:r>
      <w:r>
        <w:rPr>
          <w:rFonts w:eastAsia="Noto Serif CJK SC" w:cs="Arial" w:ascii="Times New Roman" w:hAnsi="Times New Roman"/>
          <w:b w:val="false"/>
          <w:bCs w:val="false"/>
          <w:color w:val="auto"/>
          <w:kern w:val="2"/>
          <w:sz w:val="24"/>
          <w:szCs w:val="24"/>
          <w:lang w:val="en-NZ" w:eastAsia="zh-CN" w:bidi="hi-IN"/>
        </w:rPr>
        <w:t xml:space="preserve"> stage. At this stage, initially there are no value for RPC indicators for second quarter of 2020 since they are future values that were not published yet. In order to fill up those attributes, they will be predicted using windowing method integrated with </w:t>
      </w:r>
      <w:r>
        <w:rPr>
          <w:rFonts w:eastAsia="Noto Serif CJK SC" w:cs="Arial" w:ascii="Times New Roman" w:hAnsi="Times New Roman"/>
          <w:b w:val="false"/>
          <w:bCs w:val="false"/>
          <w:color w:val="auto"/>
          <w:kern w:val="2"/>
          <w:sz w:val="24"/>
          <w:szCs w:val="24"/>
          <w:lang w:val="en-NZ" w:eastAsia="zh-CN" w:bidi="hi-IN"/>
        </w:rPr>
        <w:t>bagging, RF, and</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 xml:space="preserve">boosting </w:t>
      </w:r>
      <w:r>
        <w:rPr>
          <w:rFonts w:eastAsia="Noto Serif CJK SC" w:cs="Arial" w:ascii="Times New Roman" w:hAnsi="Times New Roman"/>
          <w:b w:val="false"/>
          <w:bCs w:val="false"/>
          <w:color w:val="auto"/>
          <w:kern w:val="2"/>
          <w:sz w:val="24"/>
          <w:szCs w:val="24"/>
          <w:lang w:val="en-NZ" w:eastAsia="zh-CN" w:bidi="hi-IN"/>
        </w:rPr>
        <w:t>respectively. According to Rasel et al. (2015), these windows will be generated by transposing the column of RPC indicators into horizontal windows in which the last row will become the target value to be predicted. This sliding window will move horizontally from the beginning of the time series until the end through a time-based cross-validation. Figure 5 illustrates the concept of transposing a column into horizontal windows and Figure 6 displays the concept of sliding window during time-based cross validation.</w:t>
      </w:r>
    </w:p>
    <w:p>
      <w:pPr>
        <w:pStyle w:val="Normal"/>
        <w:bidi w:val="0"/>
        <w:spacing w:lineRule="auto" w:line="360"/>
        <w:jc w:val="center"/>
        <w:rPr/>
      </w:pPr>
      <w:r>
        <w:drawing>
          <wp:anchor behindDoc="0" distT="0" distB="0" distL="0" distR="0" simplePos="0" locked="0" layoutInCell="1" allowOverlap="1" relativeHeight="19">
            <wp:simplePos x="0" y="0"/>
            <wp:positionH relativeFrom="column">
              <wp:posOffset>19685</wp:posOffset>
            </wp:positionH>
            <wp:positionV relativeFrom="paragraph">
              <wp:posOffset>71120</wp:posOffset>
            </wp:positionV>
            <wp:extent cx="6033770" cy="1989455"/>
            <wp:effectExtent l="0" t="0" r="0" b="0"/>
            <wp:wrapSquare wrapText="largest"/>
            <wp:docPr id="2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title=""/>
                    <pic:cNvPicPr>
                      <a:picLocks noChangeAspect="1" noChangeArrowheads="1"/>
                    </pic:cNvPicPr>
                  </pic:nvPicPr>
                  <pic:blipFill>
                    <a:blip r:embed="rId8"/>
                    <a:stretch>
                      <a:fillRect/>
                    </a:stretch>
                  </pic:blipFill>
                  <pic:spPr bwMode="auto">
                    <a:xfrm>
                      <a:off x="0" y="0"/>
                      <a:ext cx="6033770" cy="1989455"/>
                    </a:xfrm>
                    <a:prstGeom prst="rect">
                      <a:avLst/>
                    </a:prstGeom>
                  </pic:spPr>
                </pic:pic>
              </a:graphicData>
            </a:graphic>
          </wp:anchor>
        </w:drawing>
      </w:r>
      <w:r>
        <w:rPr>
          <w:rFonts w:eastAsia="Noto Serif CJK SC" w:cs="Arial" w:ascii="Times New Roman" w:hAnsi="Times New Roman"/>
          <w:b w:val="false"/>
          <w:bCs w:val="false"/>
          <w:color w:val="auto"/>
          <w:kern w:val="2"/>
          <w:sz w:val="24"/>
          <w:szCs w:val="24"/>
          <w:lang w:val="en-NZ" w:eastAsia="zh-CN" w:bidi="hi-IN"/>
        </w:rPr>
        <w:t>F</w:t>
      </w:r>
      <w:r>
        <w:rPr>
          <w:rFonts w:eastAsia="Noto Serif CJK SC" w:cs="Arial" w:ascii="Times New Roman" w:hAnsi="Times New Roman"/>
          <w:b w:val="false"/>
          <w:bCs w:val="false"/>
          <w:color w:val="auto"/>
          <w:kern w:val="2"/>
          <w:sz w:val="24"/>
          <w:szCs w:val="24"/>
          <w:lang w:val="en-NZ" w:eastAsia="zh-CN" w:bidi="hi-IN"/>
        </w:rPr>
        <w:t>igure 5 Generation of horizontal windows via column transpose</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drawing>
          <wp:anchor behindDoc="0" distT="0" distB="0" distL="0" distR="0" simplePos="0" locked="0" layoutInCell="1" allowOverlap="1" relativeHeight="18">
            <wp:simplePos x="0" y="0"/>
            <wp:positionH relativeFrom="column">
              <wp:align>center</wp:align>
            </wp:positionH>
            <wp:positionV relativeFrom="paragraph">
              <wp:posOffset>136525</wp:posOffset>
            </wp:positionV>
            <wp:extent cx="4515485" cy="2293620"/>
            <wp:effectExtent l="0" t="0" r="0" b="0"/>
            <wp:wrapSquare wrapText="largest"/>
            <wp:docPr id="2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title=""/>
                    <pic:cNvPicPr>
                      <a:picLocks noChangeAspect="1" noChangeArrowheads="1"/>
                    </pic:cNvPicPr>
                  </pic:nvPicPr>
                  <pic:blipFill>
                    <a:blip r:embed="rId9"/>
                    <a:srcRect l="0" t="0" r="0" b="2611"/>
                    <a:stretch>
                      <a:fillRect/>
                    </a:stretch>
                  </pic:blipFill>
                  <pic:spPr bwMode="auto">
                    <a:xfrm>
                      <a:off x="0" y="0"/>
                      <a:ext cx="4515485" cy="2293620"/>
                    </a:xfrm>
                    <a:prstGeom prst="rect">
                      <a:avLst/>
                    </a:prstGeom>
                  </pic:spPr>
                </pic:pic>
              </a:graphicData>
            </a:graphic>
          </wp:anchor>
        </w:drawing>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sz w:val="12"/>
          <w:szCs w:val="12"/>
        </w:rPr>
      </w:pPr>
      <w:r>
        <w:rPr>
          <w:sz w:val="12"/>
          <w:szCs w:val="12"/>
        </w:rPr>
      </w:r>
    </w:p>
    <w:p>
      <w:pPr>
        <w:pStyle w:val="Normal"/>
        <w:bidi w:val="0"/>
        <w:spacing w:lineRule="auto" w:line="360"/>
        <w:jc w:val="center"/>
        <w:rPr>
          <w:sz w:val="24"/>
          <w:szCs w:val="24"/>
        </w:rPr>
      </w:pPr>
      <w:r>
        <w:rPr>
          <w:sz w:val="24"/>
          <w:szCs w:val="24"/>
        </w:rPr>
      </w:r>
    </w:p>
    <w:p>
      <w:pPr>
        <w:pStyle w:val="Normal"/>
        <w:bidi w:val="0"/>
        <w:spacing w:lineRule="auto" w:line="360"/>
        <w:jc w:val="center"/>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240" w:before="57" w:after="57"/>
        <w:jc w:val="center"/>
        <w:rPr>
          <w:sz w:val="12"/>
          <w:szCs w:val="12"/>
        </w:rPr>
      </w:pPr>
      <w:r>
        <w:rPr>
          <w:sz w:val="12"/>
          <w:szCs w:val="12"/>
        </w:rPr>
      </w:r>
    </w:p>
    <w:p>
      <w:pPr>
        <w:pStyle w:val="Normal"/>
        <w:bidi w:val="0"/>
        <w:spacing w:lineRule="auto" w:line="360"/>
        <w:jc w:val="center"/>
        <w:rPr>
          <w:rFonts w:ascii="Times New Roman" w:hAnsi="Times New Roman" w:eastAsia="Noto Serif CJK SC" w:cs="Arial"/>
          <w:b w:val="false"/>
          <w:b w:val="false"/>
          <w:bCs w:val="false"/>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t>Figure 6 Illustration of sliding window concept for model training, and prediction</w:t>
      </w:r>
    </w:p>
    <w:p>
      <w:pPr>
        <w:pStyle w:val="Normal"/>
        <w:bidi w:val="0"/>
        <w:spacing w:lineRule="auto" w:line="240" w:before="57" w:after="57"/>
        <w:jc w:val="center"/>
        <w:rPr>
          <w:rFonts w:ascii="Times New Roman" w:hAnsi="Times New Roman" w:eastAsia="Noto Serif CJK SC" w:cs="Arial"/>
          <w:b w:val="false"/>
          <w:b w:val="false"/>
          <w:bCs w:val="false"/>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r>
    </w:p>
    <w:p>
      <w:pPr>
        <w:pStyle w:val="Normal"/>
        <w:bidi w:val="0"/>
        <w:spacing w:lineRule="auto" w:line="360"/>
        <w:jc w:val="both"/>
        <w:rPr/>
      </w:pPr>
      <w:r>
        <w:rPr>
          <w:rFonts w:eastAsia="Noto Serif CJK SC" w:cs="Arial" w:ascii="Times New Roman" w:hAnsi="Times New Roman"/>
          <w:b w:val="false"/>
          <w:bCs w:val="false"/>
          <w:color w:val="auto"/>
          <w:kern w:val="2"/>
          <w:sz w:val="24"/>
          <w:szCs w:val="24"/>
          <w:lang w:val="en-NZ" w:eastAsia="zh-CN" w:bidi="hi-IN"/>
        </w:rPr>
        <w:tab/>
        <w:t xml:space="preserve">After the data has been prepared, the windowed data will be input into RF and SVM models for </w:t>
      </w:r>
      <w:r>
        <w:rPr>
          <w:rFonts w:eastAsia="Noto Serif CJK SC" w:cs="Arial" w:ascii="Times New Roman" w:hAnsi="Times New Roman"/>
          <w:b/>
          <w:bCs/>
          <w:color w:val="auto"/>
          <w:kern w:val="2"/>
          <w:sz w:val="24"/>
          <w:szCs w:val="24"/>
          <w:lang w:val="en-NZ" w:eastAsia="zh-CN" w:bidi="hi-IN"/>
        </w:rPr>
        <w:t>model training</w:t>
      </w:r>
      <w:r>
        <w:rPr>
          <w:rFonts w:eastAsia="Noto Serif CJK SC" w:cs="Arial" w:ascii="Times New Roman" w:hAnsi="Times New Roman"/>
          <w:b w:val="false"/>
          <w:bCs w:val="false"/>
          <w:color w:val="auto"/>
          <w:kern w:val="2"/>
          <w:sz w:val="24"/>
          <w:szCs w:val="24"/>
          <w:lang w:val="en-NZ" w:eastAsia="zh-CN" w:bidi="hi-IN"/>
        </w:rPr>
        <w:t xml:space="preserve"> stage. Throughout the training, the models will be evaluated using RMSE evaluation metrics similar to the current evaluation metrics currently being used by MoF. Model training and testing will be repetitively conducted together with model optimization to achieve the best model performance. During </w:t>
      </w:r>
      <w:r>
        <w:rPr>
          <w:rFonts w:eastAsia="Noto Serif CJK SC" w:cs="Arial" w:ascii="Times New Roman" w:hAnsi="Times New Roman"/>
          <w:b/>
          <w:bCs/>
          <w:color w:val="auto"/>
          <w:kern w:val="2"/>
          <w:sz w:val="24"/>
          <w:szCs w:val="24"/>
          <w:lang w:val="en-NZ" w:eastAsia="zh-CN" w:bidi="hi-IN"/>
        </w:rPr>
        <w:t>model optimization</w:t>
      </w:r>
      <w:r>
        <w:rPr>
          <w:rFonts w:eastAsia="Noto Serif CJK SC" w:cs="Arial" w:ascii="Times New Roman" w:hAnsi="Times New Roman"/>
          <w:b w:val="false"/>
          <w:bCs w:val="false"/>
          <w:color w:val="auto"/>
          <w:kern w:val="2"/>
          <w:sz w:val="24"/>
          <w:szCs w:val="24"/>
          <w:lang w:val="en-NZ" w:eastAsia="zh-CN" w:bidi="hi-IN"/>
        </w:rPr>
        <w:t xml:space="preserve"> stage, two components will be tested to come out with the best model performance which are feature selection, and window size. The  best attributes to be used in model training will be determined using feature selection available in python’s scikit learn library while the best window size will be identified using loop function. Before forecasting, model performances will be evaluated in terms of their evaluation metrics during the </w:t>
      </w:r>
      <w:r>
        <w:rPr>
          <w:rFonts w:eastAsia="Noto Serif CJK SC" w:cs="Arial" w:ascii="Times New Roman" w:hAnsi="Times New Roman"/>
          <w:b/>
          <w:bCs/>
          <w:color w:val="auto"/>
          <w:kern w:val="2"/>
          <w:sz w:val="24"/>
          <w:szCs w:val="24"/>
          <w:lang w:val="en-NZ" w:eastAsia="zh-CN" w:bidi="hi-IN"/>
        </w:rPr>
        <w:t>model evaluation</w:t>
      </w:r>
      <w:r>
        <w:rPr>
          <w:rFonts w:eastAsia="Noto Serif CJK SC" w:cs="Arial" w:ascii="Times New Roman" w:hAnsi="Times New Roman"/>
          <w:b w:val="false"/>
          <w:bCs w:val="false"/>
          <w:color w:val="auto"/>
          <w:kern w:val="2"/>
          <w:sz w:val="24"/>
          <w:szCs w:val="24"/>
          <w:lang w:val="en-NZ" w:eastAsia="zh-CN" w:bidi="hi-IN"/>
        </w:rPr>
        <w:t xml:space="preserve"> stage. Lastly, future data of RPC for </w:t>
      </w:r>
      <w:r>
        <w:rPr>
          <w:rFonts w:eastAsia="Noto Serif CJK SC" w:cs="Arial" w:ascii="Times New Roman" w:hAnsi="Times New Roman"/>
          <w:b w:val="false"/>
          <w:bCs w:val="false"/>
          <w:color w:val="auto"/>
          <w:kern w:val="2"/>
          <w:sz w:val="24"/>
          <w:szCs w:val="24"/>
          <w:lang w:val="en-NZ" w:eastAsia="zh-CN" w:bidi="hi-IN"/>
        </w:rPr>
        <w:t>second</w:t>
      </w:r>
      <w:r>
        <w:rPr>
          <w:rFonts w:eastAsia="Noto Serif CJK SC" w:cs="Arial" w:ascii="Times New Roman" w:hAnsi="Times New Roman"/>
          <w:b w:val="false"/>
          <w:bCs w:val="false"/>
          <w:color w:val="auto"/>
          <w:kern w:val="2"/>
          <w:sz w:val="24"/>
          <w:szCs w:val="24"/>
          <w:lang w:val="en-NZ" w:eastAsia="zh-CN" w:bidi="hi-IN"/>
        </w:rPr>
        <w:t xml:space="preserve"> quarter of 2020 will be forecasted using the best model evaluated. This forecasted value will be presented to client during Customer Acceptance stage of Data Science Project Lifecycle.</w:t>
      </w:r>
    </w:p>
    <w:p>
      <w:pPr>
        <w:pStyle w:val="Normal"/>
        <w:bidi w:val="0"/>
        <w:spacing w:lineRule="auto" w:line="240" w:before="57" w:after="57"/>
        <w:jc w:val="both"/>
        <w:rPr/>
      </w:pPr>
      <w:r>
        <w:rPr/>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2.4</w:t>
        <w:tab/>
        <w:t>Proposed Solution</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 xml:space="preserve">The forecasted value of Malaysia’s RPC of third quarter of 2020 will be presented to the client together with the methods used in order to achieve to the forecasted value. This forecasted value will be evaluated by the client whether it is acceptable or not. Plus, the forecasted value also will be compared with the actual RPC value after it is officially published by DoSM. </w:t>
      </w:r>
    </w:p>
    <w:p>
      <w:pPr>
        <w:pStyle w:val="Normal"/>
        <w:bidi w:val="0"/>
        <w:spacing w:lineRule="auto" w:line="360" w:before="57" w:after="57"/>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2.5</w:t>
        <w:tab/>
        <w:t>Justification on Selected Data Science Techniques and Tools</w:t>
      </w:r>
    </w:p>
    <w:p>
      <w:pPr>
        <w:pStyle w:val="Normal"/>
        <w:bidi w:val="0"/>
        <w:spacing w:lineRule="auto" w:line="360"/>
        <w:jc w:val="both"/>
        <w:rPr/>
      </w:pPr>
      <w:r>
        <w:rPr>
          <w:rFonts w:ascii="Times New Roman" w:hAnsi="Times New Roman"/>
          <w:b w:val="false"/>
          <w:bCs w:val="false"/>
        </w:rPr>
        <w:tab/>
        <w:t xml:space="preserve">Based on a comparative study done by </w:t>
      </w:r>
      <w:r>
        <w:rPr>
          <w:rFonts w:eastAsia="Noto Serif CJK SC" w:cs="Lohit Devanagari" w:ascii="Times New Roman" w:hAnsi="Times New Roman"/>
          <w:b w:val="false"/>
          <w:bCs w:val="false"/>
          <w:color w:val="auto"/>
          <w:kern w:val="2"/>
          <w:sz w:val="24"/>
          <w:szCs w:val="24"/>
          <w:lang w:val="en-NZ" w:eastAsia="zh-CN" w:bidi="hi-IN"/>
        </w:rPr>
        <w:t>Maehashi and Shintani (2020)</w:t>
      </w:r>
      <w:r>
        <w:rPr>
          <w:rFonts w:ascii="Times New Roman" w:hAnsi="Times New Roman"/>
          <w:b w:val="false"/>
          <w:bCs w:val="false"/>
        </w:rPr>
        <w:t xml:space="preserve">, they found out that </w:t>
      </w:r>
      <w:r>
        <w:rPr>
          <w:rFonts w:eastAsia="Noto Serif CJK SC" w:cs="Lohit Devanagari" w:ascii="Times New Roman" w:hAnsi="Times New Roman"/>
          <w:b w:val="false"/>
          <w:bCs w:val="false"/>
          <w:color w:val="auto"/>
          <w:kern w:val="2"/>
          <w:sz w:val="24"/>
          <w:szCs w:val="24"/>
          <w:lang w:val="en-NZ" w:eastAsia="zh-CN" w:bidi="hi-IN"/>
        </w:rPr>
        <w:t>tree-based ensembled learning such as Bagging, Random Forest, and Boosting</w:t>
      </w:r>
      <w:r>
        <w:rPr>
          <w:rFonts w:ascii="Times New Roman" w:hAnsi="Times New Roman"/>
          <w:b w:val="false"/>
          <w:bCs w:val="false"/>
        </w:rPr>
        <w:t xml:space="preserve"> performed the best for </w:t>
      </w:r>
      <w:r>
        <w:rPr>
          <w:rFonts w:eastAsia="Noto Serif CJK SC" w:cs="Lohit Devanagari" w:ascii="Times New Roman" w:hAnsi="Times New Roman"/>
          <w:b w:val="false"/>
          <w:bCs w:val="false"/>
          <w:color w:val="auto"/>
          <w:kern w:val="2"/>
          <w:sz w:val="24"/>
          <w:szCs w:val="24"/>
          <w:lang w:val="en-NZ" w:eastAsia="zh-CN" w:bidi="hi-IN"/>
        </w:rPr>
        <w:t>predicting macroeconomic indicators</w:t>
      </w:r>
      <w:r>
        <w:rPr>
          <w:rFonts w:ascii="Times New Roman" w:hAnsi="Times New Roman"/>
          <w:b w:val="false"/>
          <w:bCs w:val="false"/>
        </w:rPr>
        <w:t>. Therefore, since the target variable of this project is the Real Private Consumption which is also an econom</w:t>
      </w:r>
      <w:r>
        <w:rPr>
          <w:rFonts w:eastAsia="Noto Serif CJK SC" w:cs="Lohit Devanagari" w:ascii="Times New Roman" w:hAnsi="Times New Roman"/>
          <w:b w:val="false"/>
          <w:bCs w:val="false"/>
          <w:color w:val="auto"/>
          <w:kern w:val="2"/>
          <w:sz w:val="24"/>
          <w:szCs w:val="24"/>
          <w:lang w:val="en-NZ" w:eastAsia="zh-CN" w:bidi="hi-IN"/>
        </w:rPr>
        <w:t>ic indicator</w:t>
      </w:r>
      <w:r>
        <w:rPr>
          <w:rFonts w:ascii="Times New Roman" w:hAnsi="Times New Roman"/>
          <w:b w:val="false"/>
          <w:bCs w:val="false"/>
        </w:rPr>
        <w:t xml:space="preserve"> of GDP, thus </w:t>
      </w:r>
      <w:r>
        <w:rPr>
          <w:rFonts w:eastAsia="Noto Serif CJK SC" w:cs="Lohit Devanagari" w:ascii="Times New Roman" w:hAnsi="Times New Roman"/>
          <w:b w:val="false"/>
          <w:bCs w:val="false"/>
          <w:color w:val="auto"/>
          <w:kern w:val="2"/>
          <w:sz w:val="24"/>
          <w:szCs w:val="24"/>
          <w:lang w:val="en-NZ" w:eastAsia="zh-CN" w:bidi="hi-IN"/>
        </w:rPr>
        <w:t>tree-based ensemble learning</w:t>
      </w:r>
      <w:r>
        <w:rPr>
          <w:rFonts w:ascii="Times New Roman" w:hAnsi="Times New Roman"/>
          <w:b w:val="false"/>
          <w:bCs w:val="false"/>
        </w:rPr>
        <w:t xml:space="preserve"> will be selected as they </w:t>
      </w:r>
      <w:r>
        <w:rPr>
          <w:rFonts w:eastAsia="Noto Serif CJK SC" w:cs="Lohit Devanagari" w:ascii="Times New Roman" w:hAnsi="Times New Roman"/>
          <w:b w:val="false"/>
          <w:bCs w:val="false"/>
          <w:color w:val="auto"/>
          <w:kern w:val="2"/>
          <w:sz w:val="24"/>
          <w:szCs w:val="24"/>
          <w:lang w:val="en-NZ" w:eastAsia="zh-CN" w:bidi="hi-IN"/>
        </w:rPr>
        <w:t>were the most accurate in predicting macroeconomic indicators (Maehashi and Shintani, 2020)</w:t>
      </w:r>
      <w:r>
        <w:rPr>
          <w:rFonts w:ascii="Times New Roman" w:hAnsi="Times New Roman"/>
          <w:b w:val="false"/>
          <w:bCs w:val="false"/>
        </w:rPr>
        <w:t xml:space="preserve">. Hence, it is justified that </w:t>
      </w:r>
      <w:r>
        <w:rPr>
          <w:rFonts w:eastAsia="Noto Serif CJK SC" w:cs="Lohit Devanagari" w:ascii="Times New Roman" w:hAnsi="Times New Roman"/>
          <w:b w:val="false"/>
          <w:bCs w:val="false"/>
          <w:color w:val="auto"/>
          <w:kern w:val="2"/>
          <w:sz w:val="24"/>
          <w:szCs w:val="24"/>
          <w:lang w:val="en-NZ" w:eastAsia="zh-CN" w:bidi="hi-IN"/>
        </w:rPr>
        <w:t>Bagging, Boosting,</w:t>
      </w:r>
      <w:r>
        <w:rPr>
          <w:rFonts w:ascii="Times New Roman" w:hAnsi="Times New Roman"/>
          <w:b w:val="false"/>
          <w:bCs w:val="false"/>
        </w:rPr>
        <w:t xml:space="preserve"> and Random Forest will be selected due to their </w:t>
      </w:r>
      <w:r>
        <w:rPr>
          <w:rFonts w:eastAsia="Noto Serif CJK SC" w:cs="Lohit Devanagari" w:ascii="Times New Roman" w:hAnsi="Times New Roman"/>
          <w:b w:val="false"/>
          <w:bCs w:val="false"/>
          <w:color w:val="auto"/>
          <w:kern w:val="2"/>
          <w:sz w:val="24"/>
          <w:szCs w:val="24"/>
          <w:lang w:val="en-NZ" w:eastAsia="zh-CN" w:bidi="hi-IN"/>
        </w:rPr>
        <w:t>high accuracy for economics predictions.</w:t>
      </w:r>
    </w:p>
    <w:p>
      <w:pPr>
        <w:pStyle w:val="Normal"/>
        <w:bidi w:val="0"/>
        <w:spacing w:lineRule="auto" w:line="24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 xml:space="preserve">Despite of having abundant statistical tools online for RPC forecasting, python language is still the best among data scientist due to its dynamic and flexible usage. According to </w:t>
      </w:r>
      <w:r>
        <w:rPr>
          <w:rFonts w:eastAsia="Noto Serif CJK SC" w:cs="Arial" w:ascii="Times New Roman" w:hAnsi="Times New Roman"/>
          <w:b w:val="false"/>
          <w:bCs w:val="false"/>
          <w:color w:val="auto"/>
          <w:kern w:val="2"/>
          <w:sz w:val="24"/>
          <w:szCs w:val="24"/>
          <w:lang w:val="en-NZ" w:eastAsia="zh-CN" w:bidi="hi-IN"/>
        </w:rPr>
        <w:t>Burns and Whyne (2018), p</w:t>
      </w:r>
      <w:r>
        <w:rPr>
          <w:rFonts w:eastAsia="Noto Serif CJK SC" w:cs="Lohit Devanagari" w:ascii="Times New Roman" w:hAnsi="Times New Roman"/>
          <w:b w:val="false"/>
          <w:bCs w:val="false"/>
          <w:color w:val="auto"/>
          <w:kern w:val="2"/>
          <w:sz w:val="24"/>
          <w:szCs w:val="24"/>
          <w:lang w:val="en-NZ" w:eastAsia="zh-CN" w:bidi="hi-IN"/>
        </w:rPr>
        <w:t xml:space="preserve">ython has multiple open source libraries for time series forecasting using windowing techniques such as </w:t>
      </w:r>
      <w:r>
        <w:rPr>
          <w:rFonts w:eastAsia="Noto Serif CJK SC" w:cs="Arial" w:ascii="Times New Roman" w:hAnsi="Times New Roman"/>
          <w:b w:val="false"/>
          <w:bCs w:val="false"/>
          <w:color w:val="auto"/>
          <w:kern w:val="2"/>
          <w:sz w:val="24"/>
          <w:szCs w:val="24"/>
          <w:lang w:val="en-NZ" w:eastAsia="zh-CN" w:bidi="hi-IN"/>
        </w:rPr>
        <w:t>tslearn, cesium-ml, ts-fresh, and seglearn. However, they also found out that only the seglearn library is compatible to be used with machine learning models from the scikit learn library, plus with windowing feature. Other than seglearn and scikit learn libraries, other basic libraries such as “Pandas”, “Matplotlib”, and “Numpy”, will be included in this project for data cleansing, data preparation, and visualisations. Hence, it is justified that python will be selected in this project due its dynamic usage throughout this project.</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jc w:val="center"/>
        <w:rPr/>
      </w:pPr>
      <w:r>
        <w:rPr>
          <w:rFonts w:ascii="Times New Roman" w:hAnsi="Times New Roman"/>
          <w:b/>
          <w:bCs/>
          <w:sz w:val="28"/>
          <w:szCs w:val="28"/>
        </w:rPr>
        <w:t xml:space="preserve">CHAPTER </w:t>
      </w:r>
      <w:r>
        <w:rPr>
          <w:rFonts w:eastAsia="Noto Serif CJK SC" w:cs="Lohit Devanagari" w:ascii="Times New Roman" w:hAnsi="Times New Roman"/>
          <w:b/>
          <w:bCs/>
          <w:color w:val="auto"/>
          <w:kern w:val="2"/>
          <w:sz w:val="28"/>
          <w:szCs w:val="28"/>
          <w:lang w:val="en-NZ" w:eastAsia="zh-CN" w:bidi="hi-IN"/>
        </w:rPr>
        <w:t>3</w:t>
      </w:r>
    </w:p>
    <w:p>
      <w:pPr>
        <w:pStyle w:val="Normal"/>
        <w:bidi w:val="0"/>
        <w:jc w:val="center"/>
        <w:rPr>
          <w:rFonts w:ascii="Times New Roman" w:hAnsi="Times New Roman"/>
          <w:b/>
          <w:b/>
          <w:bCs/>
          <w:sz w:val="20"/>
          <w:szCs w:val="20"/>
        </w:rPr>
      </w:pPr>
      <w:r>
        <w:rPr>
          <w:rFonts w:ascii="Times New Roman" w:hAnsi="Times New Roman"/>
          <w:b/>
          <w:bCs/>
          <w:sz w:val="20"/>
          <w:szCs w:val="20"/>
        </w:rPr>
      </w:r>
    </w:p>
    <w:p>
      <w:pPr>
        <w:pStyle w:val="Normal"/>
        <w:bidi w:val="0"/>
        <w:spacing w:lineRule="auto" w:line="360"/>
        <w:jc w:val="center"/>
        <w:rPr>
          <w:rFonts w:ascii="Times New Roman" w:hAnsi="Times New Roman" w:eastAsia="Noto Serif CJK SC" w:cs="Lohit Devanagari"/>
          <w:b/>
          <w:b/>
          <w:bCs/>
          <w:color w:val="auto"/>
          <w:kern w:val="2"/>
          <w:sz w:val="28"/>
          <w:szCs w:val="28"/>
          <w:lang w:val="en-NZ" w:eastAsia="zh-CN" w:bidi="hi-IN"/>
        </w:rPr>
      </w:pPr>
      <w:r>
        <w:rPr>
          <w:rFonts w:eastAsia="Noto Serif CJK SC" w:cs="Lohit Devanagari" w:ascii="Times New Roman" w:hAnsi="Times New Roman"/>
          <w:b/>
          <w:bCs/>
          <w:color w:val="auto"/>
          <w:kern w:val="2"/>
          <w:sz w:val="28"/>
          <w:szCs w:val="28"/>
          <w:lang w:val="en-NZ" w:eastAsia="zh-CN" w:bidi="hi-IN"/>
        </w:rPr>
        <w:t>RESULTS AND DISCUSSIONS</w:t>
      </w:r>
    </w:p>
    <w:p>
      <w:pPr>
        <w:pStyle w:val="Normal"/>
        <w:bidi w:val="0"/>
        <w:spacing w:lineRule="auto" w:line="48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pPr>
      <w:r>
        <w:rPr>
          <w:rFonts w:ascii="Times New Roman" w:hAnsi="Times New Roman"/>
          <w:b/>
          <w:bCs/>
        </w:rPr>
        <w:t>3.1</w:t>
      </w:r>
      <w:r>
        <w:rPr>
          <w:rFonts w:ascii="Times New Roman" w:hAnsi="Times New Roman"/>
          <w:b w:val="false"/>
          <w:bCs w:val="false"/>
        </w:rPr>
        <w:tab/>
      </w:r>
      <w:r>
        <w:rPr>
          <w:rFonts w:ascii="Times New Roman" w:hAnsi="Times New Roman"/>
          <w:b/>
          <w:bCs/>
        </w:rPr>
        <w:t xml:space="preserve">Investigation on </w:t>
      </w:r>
      <w:r>
        <w:rPr>
          <w:rFonts w:eastAsia="Noto Serif CJK SC" w:cs="Lohit Devanagari" w:ascii="Times New Roman" w:hAnsi="Times New Roman"/>
          <w:b/>
          <w:bCs/>
          <w:color w:val="000000"/>
          <w:kern w:val="2"/>
          <w:sz w:val="24"/>
          <w:szCs w:val="24"/>
          <w:lang w:val="en-NZ" w:eastAsia="zh-CN" w:bidi="hi-IN"/>
        </w:rPr>
        <w:t>M</w:t>
      </w:r>
      <w:r>
        <w:rPr>
          <w:rFonts w:ascii="Times New Roman" w:hAnsi="Times New Roman"/>
          <w:b/>
          <w:bCs/>
        </w:rPr>
        <w:t xml:space="preserve">achine </w:t>
      </w:r>
      <w:r>
        <w:rPr>
          <w:rFonts w:eastAsia="Noto Serif CJK SC" w:cs="Lohit Devanagari" w:ascii="Times New Roman" w:hAnsi="Times New Roman"/>
          <w:b/>
          <w:bCs/>
          <w:color w:val="000000"/>
          <w:kern w:val="2"/>
          <w:sz w:val="24"/>
          <w:szCs w:val="24"/>
          <w:lang w:val="en-NZ" w:eastAsia="zh-CN" w:bidi="hi-IN"/>
        </w:rPr>
        <w:t>L</w:t>
      </w:r>
      <w:r>
        <w:rPr>
          <w:rFonts w:ascii="Times New Roman" w:hAnsi="Times New Roman"/>
          <w:b/>
          <w:bCs/>
        </w:rPr>
        <w:t>earning techniques</w:t>
      </w:r>
    </w:p>
    <w:p>
      <w:pPr>
        <w:pStyle w:val="Normal"/>
        <w:bidi w:val="0"/>
        <w:spacing w:lineRule="auto" w:line="240"/>
        <w:jc w:val="both"/>
        <w:rPr>
          <w:rFonts w:ascii="Times New Roman" w:hAnsi="Times New Roman"/>
        </w:rPr>
      </w:pPr>
      <w:r>
        <w:rPr>
          <w:rFonts w:ascii="Times New Roman" w:hAnsi="Times New Roman"/>
        </w:rPr>
        <w:tab/>
        <w:tab/>
      </w:r>
    </w:p>
    <w:p>
      <w:pPr>
        <w:pStyle w:val="Normal"/>
        <w:bidi w:val="0"/>
        <w:spacing w:lineRule="auto" w:line="360"/>
        <w:jc w:val="both"/>
        <w:rPr/>
      </w:pPr>
      <w:r>
        <w:rPr>
          <w:rFonts w:ascii="Times New Roman" w:hAnsi="Times New Roman"/>
        </w:rPr>
        <w:tab/>
      </w:r>
      <w:r>
        <w:rPr>
          <w:rFonts w:eastAsia="Noto Serif CJK SC" w:cs="Lohit Devanagari" w:ascii="Times New Roman" w:hAnsi="Times New Roman"/>
          <w:b w:val="false"/>
          <w:bCs w:val="false"/>
          <w:color w:val="000000"/>
          <w:kern w:val="2"/>
          <w:sz w:val="24"/>
          <w:szCs w:val="24"/>
          <w:lang w:val="en-NZ" w:eastAsia="zh-CN" w:bidi="hi-IN"/>
        </w:rPr>
        <w:t>Machine learning</w:t>
      </w:r>
      <w:r>
        <w:rPr>
          <w:rFonts w:ascii="Times New Roman" w:hAnsi="Times New Roman"/>
          <w:b w:val="false"/>
          <w:bCs w:val="false"/>
        </w:rPr>
        <w:t xml:space="preserve"> performance comparison </w:t>
      </w:r>
      <w:r>
        <w:rPr>
          <w:rFonts w:eastAsia="Noto Serif CJK SC" w:cs="Lohit Devanagari" w:ascii="Times New Roman" w:hAnsi="Times New Roman"/>
          <w:b w:val="false"/>
          <w:bCs w:val="false"/>
          <w:color w:val="000000"/>
          <w:kern w:val="2"/>
          <w:sz w:val="24"/>
          <w:szCs w:val="24"/>
          <w:lang w:val="en-NZ" w:eastAsia="zh-CN" w:bidi="hi-IN"/>
        </w:rPr>
        <w:t xml:space="preserve">for macroeconomics indicator were numerously discussed in related works (Chapter 1). Literature reviews were done by discussing on the machine learning model comparisons discussed by researchers. Table 2 summarises the literature reviews </w:t>
      </w:r>
      <w:r>
        <w:rPr>
          <w:rFonts w:eastAsia="Noto Serif CJK SC" w:cs="Lohit Devanagari" w:ascii="Times New Roman" w:hAnsi="Times New Roman"/>
          <w:b w:val="false"/>
          <w:bCs w:val="false"/>
          <w:color w:val="000000"/>
          <w:kern w:val="2"/>
          <w:sz w:val="24"/>
          <w:szCs w:val="24"/>
          <w:lang w:val="en-NZ" w:eastAsia="zh-CN" w:bidi="hi-IN"/>
        </w:rPr>
        <w:t>findings</w:t>
      </w:r>
      <w:r>
        <w:rPr>
          <w:rFonts w:eastAsia="Noto Serif CJK SC" w:cs="Lohit Devanagari" w:ascii="Times New Roman" w:hAnsi="Times New Roman"/>
          <w:b w:val="false"/>
          <w:bCs w:val="false"/>
          <w:color w:val="000000"/>
          <w:kern w:val="2"/>
          <w:sz w:val="24"/>
          <w:szCs w:val="24"/>
          <w:lang w:val="en-NZ" w:eastAsia="zh-CN" w:bidi="hi-IN"/>
        </w:rPr>
        <w:t xml:space="preserve">. </w:t>
      </w:r>
      <w:r>
        <w:rPr>
          <w:rFonts w:eastAsia="Noto Serif CJK SC" w:cs="Lohit Devanagari" w:ascii="Times New Roman" w:hAnsi="Times New Roman"/>
          <w:b w:val="false"/>
          <w:bCs w:val="false"/>
          <w:color w:val="000000"/>
          <w:kern w:val="2"/>
          <w:sz w:val="24"/>
          <w:szCs w:val="24"/>
          <w:lang w:val="en-NZ" w:eastAsia="zh-CN" w:bidi="hi-IN"/>
        </w:rPr>
        <w:t>Throughout the literature reviews, it was found out that ensemble learning models based on regression trees were the best models to be used for RPC prediction. The reason is because these models are able to learn and predict better on the non-linearity of RPC time series trend compared to other models. Hence, bagging, RF, and boosting algorithms were selected to be implimented in this project for RPC prediction</w:t>
      </w:r>
      <w:r>
        <w:rPr>
          <w:rFonts w:eastAsia="Noto Serif CJK SC" w:cs="Lohit Devanagari" w:ascii="Times New Roman" w:hAnsi="Times New Roman"/>
          <w:b w:val="false"/>
          <w:bCs w:val="false"/>
          <w:color w:val="000000"/>
          <w:kern w:val="2"/>
          <w:sz w:val="24"/>
          <w:szCs w:val="24"/>
          <w:lang w:val="en-NZ" w:eastAsia="zh-CN" w:bidi="hi-IN"/>
        </w:rPr>
        <w:t>.</w:t>
      </w:r>
    </w:p>
    <w:p>
      <w:pPr>
        <w:pStyle w:val="Normal"/>
        <w:bidi w:val="0"/>
        <w:spacing w:lineRule="auto" w:line="360"/>
        <w:jc w:val="center"/>
        <w:rPr>
          <w:rFonts w:ascii="Times New Roman" w:hAnsi="Times New Roman" w:eastAsia="Noto Serif CJK SC" w:cs="Lohit Devanagari"/>
          <w:b w:val="false"/>
          <w:b w:val="false"/>
          <w:bCs w:val="false"/>
          <w:color w:val="000000"/>
          <w:kern w:val="2"/>
          <w:lang w:val="en-NZ" w:eastAsia="zh-CN" w:bidi="hi-IN"/>
        </w:rPr>
      </w:pPr>
      <w:r>
        <w:rPr>
          <w:sz w:val="20"/>
          <w:szCs w:val="20"/>
        </w:rPr>
      </w:r>
    </w:p>
    <w:p>
      <w:pPr>
        <w:pStyle w:val="Normal"/>
        <w:bidi w:val="0"/>
        <w:spacing w:lineRule="auto" w:line="360"/>
        <w:jc w:val="center"/>
        <w:rPr/>
      </w:pPr>
      <w:r>
        <w:rPr>
          <w:rFonts w:eastAsia="Noto Serif CJK SC" w:cs="Lohit Devanagari" w:ascii="Times New Roman" w:hAnsi="Times New Roman"/>
          <w:b w:val="false"/>
          <w:bCs w:val="false"/>
          <w:color w:val="000000"/>
          <w:kern w:val="2"/>
          <w:sz w:val="24"/>
          <w:szCs w:val="24"/>
          <w:lang w:val="en-NZ" w:eastAsia="zh-CN" w:bidi="hi-IN"/>
        </w:rPr>
        <w:t xml:space="preserve"> </w:t>
      </w:r>
      <w:r>
        <w:rPr>
          <w:rFonts w:eastAsia="Noto Serif CJK SC" w:cs="Lohit Devanagari" w:ascii="Times New Roman" w:hAnsi="Times New Roman"/>
          <w:b w:val="false"/>
          <w:bCs w:val="false"/>
          <w:color w:val="000000"/>
          <w:kern w:val="2"/>
          <w:sz w:val="24"/>
          <w:szCs w:val="24"/>
          <w:lang w:val="en-NZ" w:eastAsia="zh-CN" w:bidi="hi-IN"/>
        </w:rPr>
        <w:t>Table 2 Summary of Literature Reviews</w:t>
      </w:r>
    </w:p>
    <w:tbl>
      <w:tblPr>
        <w:tblW w:w="9360" w:type="dxa"/>
        <w:jc w:val="start"/>
        <w:tblInd w:w="55" w:type="dxa"/>
        <w:tblCellMar>
          <w:top w:w="55" w:type="dxa"/>
          <w:start w:w="55" w:type="dxa"/>
          <w:bottom w:w="55" w:type="dxa"/>
          <w:end w:w="55" w:type="dxa"/>
        </w:tblCellMar>
      </w:tblPr>
      <w:tblGrid>
        <w:gridCol w:w="1532"/>
        <w:gridCol w:w="1421"/>
        <w:gridCol w:w="789"/>
        <w:gridCol w:w="742"/>
        <w:gridCol w:w="1816"/>
        <w:gridCol w:w="3060"/>
      </w:tblGrid>
      <w:tr>
        <w:trPr/>
        <w:tc>
          <w:tcPr>
            <w:tcW w:w="1532" w:type="dxa"/>
            <w:tcBorders>
              <w:top w:val="single" w:sz="2" w:space="0" w:color="000000"/>
              <w:star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Author</w:t>
            </w:r>
          </w:p>
        </w:tc>
        <w:tc>
          <w:tcPr>
            <w:tcW w:w="4768" w:type="dxa"/>
            <w:gridSpan w:val="4"/>
            <w:tcBorders>
              <w:top w:val="single" w:sz="2" w:space="0" w:color="000000"/>
              <w:start w:val="single" w:sz="2" w:space="0" w:color="000000"/>
              <w:bottom w:val="single" w:sz="2" w:space="0" w:color="000000"/>
            </w:tcBorders>
          </w:tcPr>
          <w:p>
            <w:pPr>
              <w:pStyle w:val="TableContents"/>
              <w:jc w:val="center"/>
              <w:rPr>
                <w:rFonts w:ascii="Times New Roman" w:hAnsi="Times New Roman"/>
              </w:rPr>
            </w:pPr>
            <w:r>
              <w:rPr>
                <w:rFonts w:eastAsia="Noto Serif CJK SC" w:cs="Lohit Devanagari" w:ascii="Times New Roman" w:hAnsi="Times New Roman"/>
                <w:color w:val="auto"/>
                <w:kern w:val="2"/>
                <w:sz w:val="24"/>
                <w:szCs w:val="24"/>
                <w:lang w:val="en-NZ" w:eastAsia="zh-CN" w:bidi="hi-IN"/>
              </w:rPr>
              <w:t>Algorithm</w:t>
            </w:r>
          </w:p>
        </w:tc>
        <w:tc>
          <w:tcPr>
            <w:tcW w:w="3060" w:type="dxa"/>
            <w:tcBorders>
              <w:top w:val="single" w:sz="2" w:space="0" w:color="000000"/>
              <w:start w:val="single" w:sz="2" w:space="0" w:color="000000"/>
              <w:bottom w:val="single" w:sz="2" w:space="0" w:color="000000"/>
              <w:end w:val="single" w:sz="2" w:space="0" w:color="000000"/>
            </w:tcBorders>
          </w:tcPr>
          <w:p>
            <w:pPr>
              <w:pStyle w:val="TableContents"/>
              <w:jc w:val="center"/>
              <w:rPr>
                <w:rFonts w:ascii="Times New Roman" w:hAnsi="Times New Roman"/>
              </w:rPr>
            </w:pPr>
            <w:r>
              <w:rPr>
                <w:rFonts w:ascii="Times New Roman" w:hAnsi="Times New Roman"/>
              </w:rPr>
              <w:t>Findings</w:t>
            </w:r>
          </w:p>
        </w:tc>
      </w:tr>
      <w:tr>
        <w:trPr/>
        <w:tc>
          <w:tcPr>
            <w:tcW w:w="1532" w:type="dxa"/>
            <w:vMerge w:val="restart"/>
            <w:tcBorders>
              <w:star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r>
          </w:p>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Kumar et. al (2018)</w:t>
            </w:r>
          </w:p>
        </w:tc>
        <w:tc>
          <w:tcPr>
            <w:tcW w:w="2210" w:type="dxa"/>
            <w:gridSpan w:val="2"/>
            <w:tcBorders>
              <w:star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Parametric</w:t>
            </w:r>
          </w:p>
        </w:tc>
        <w:tc>
          <w:tcPr>
            <w:tcW w:w="2558" w:type="dxa"/>
            <w:gridSpan w:val="2"/>
            <w:tcBorders>
              <w:start w:val="single" w:sz="2" w:space="0" w:color="000000"/>
              <w:bottom w:val="single" w:sz="2" w:space="0" w:color="000000"/>
            </w:tcBorders>
          </w:tcPr>
          <w:p>
            <w:pPr>
              <w:pStyle w:val="TableContents"/>
              <w:jc w:val="center"/>
              <w:rPr>
                <w:rFonts w:ascii="Times New Roman" w:hAnsi="Times New Roman"/>
              </w:rPr>
            </w:pPr>
            <w:r>
              <w:rPr>
                <w:rFonts w:ascii="Times New Roman" w:hAnsi="Times New Roman"/>
              </w:rPr>
              <w:t>Nonparametric</w:t>
            </w:r>
          </w:p>
        </w:tc>
        <w:tc>
          <w:tcPr>
            <w:tcW w:w="3060" w:type="dxa"/>
            <w:vMerge w:val="restart"/>
            <w:tcBorders>
              <w:start w:val="single" w:sz="2" w:space="0" w:color="000000"/>
              <w:bottom w:val="single" w:sz="2" w:space="0" w:color="000000"/>
              <w:end w:val="single" w:sz="2" w:space="0" w:color="000000"/>
            </w:tcBorders>
            <w:vAlign w:val="center"/>
          </w:tcPr>
          <w:p>
            <w:pPr>
              <w:pStyle w:val="TableContents"/>
              <w:widowControl/>
              <w:numPr>
                <w:ilvl w:val="0"/>
                <w:numId w:val="5"/>
              </w:numPr>
              <w:suppressLineNumbers/>
              <w:suppressAutoHyphens w:val="true"/>
              <w:overflowPunct w:val="false"/>
              <w:bidi w:val="0"/>
              <w:spacing w:lineRule="auto" w:line="240" w:before="0" w:after="0"/>
              <w:ind w:start="397" w:end="0" w:hanging="340"/>
              <w:jc w:val="start"/>
              <w:rPr/>
            </w:pPr>
            <w:r>
              <w:rPr>
                <w:rFonts w:ascii="Times New Roman" w:hAnsi="Times New Roman"/>
              </w:rPr>
              <w:t xml:space="preserve">When dataset </w:t>
            </w:r>
            <w:r>
              <w:rPr>
                <w:rFonts w:eastAsia="Noto Serif CJK SC" w:cs="Lohit Devanagari" w:ascii="Times New Roman" w:hAnsi="Times New Roman"/>
                <w:color w:val="auto"/>
                <w:kern w:val="2"/>
                <w:sz w:val="24"/>
                <w:szCs w:val="24"/>
                <w:lang w:val="en-NZ" w:eastAsia="zh-CN" w:bidi="hi-IN"/>
              </w:rPr>
              <w:t xml:space="preserve">is </w:t>
            </w:r>
            <w:r>
              <w:rPr>
                <w:rFonts w:ascii="Times New Roman" w:hAnsi="Times New Roman"/>
              </w:rPr>
              <w:t xml:space="preserve">large, </w:t>
            </w:r>
            <w:r>
              <w:rPr>
                <w:rFonts w:eastAsia="Noto Serif CJK SC" w:cs="Lohit Devanagari" w:ascii="Times New Roman" w:hAnsi="Times New Roman"/>
                <w:color w:val="auto"/>
                <w:kern w:val="2"/>
                <w:sz w:val="24"/>
                <w:szCs w:val="24"/>
                <w:lang w:val="en-NZ" w:eastAsia="zh-CN" w:bidi="hi-IN"/>
              </w:rPr>
              <w:t>RF</w:t>
            </w:r>
            <w:r>
              <w:rPr>
                <w:rFonts w:ascii="Times New Roman" w:hAnsi="Times New Roman"/>
              </w:rPr>
              <w:t xml:space="preserve"> outperformed other</w:t>
            </w:r>
            <w:r>
              <w:rPr>
                <w:rFonts w:ascii="Times New Roman" w:hAnsi="Times New Roman"/>
              </w:rPr>
              <w:t>s</w:t>
            </w:r>
          </w:p>
          <w:p>
            <w:pPr>
              <w:pStyle w:val="TableContents"/>
              <w:widowControl/>
              <w:numPr>
                <w:ilvl w:val="0"/>
                <w:numId w:val="5"/>
              </w:numPr>
              <w:suppressLineNumbers/>
              <w:suppressAutoHyphens w:val="true"/>
              <w:overflowPunct w:val="false"/>
              <w:bidi w:val="0"/>
              <w:spacing w:lineRule="auto" w:line="240" w:before="0" w:after="0"/>
              <w:ind w:start="397" w:end="0" w:hanging="340"/>
              <w:jc w:val="start"/>
              <w:rPr/>
            </w:pPr>
            <w:r>
              <w:rPr>
                <w:rFonts w:ascii="Times New Roman" w:hAnsi="Times New Roman"/>
              </w:rPr>
              <w:t xml:space="preserve">When dataset </w:t>
            </w:r>
            <w:r>
              <w:rPr>
                <w:rFonts w:eastAsia="Noto Serif CJK SC" w:cs="Lohit Devanagari" w:ascii="Times New Roman" w:hAnsi="Times New Roman"/>
                <w:color w:val="auto"/>
                <w:kern w:val="2"/>
                <w:sz w:val="24"/>
                <w:szCs w:val="24"/>
                <w:lang w:val="en-NZ" w:eastAsia="zh-CN" w:bidi="hi-IN"/>
              </w:rPr>
              <w:t xml:space="preserve">is </w:t>
            </w:r>
            <w:r>
              <w:rPr>
                <w:rFonts w:eastAsia="Noto Serif CJK SC" w:cs="Lohit Devanagari" w:ascii="Times New Roman" w:hAnsi="Times New Roman"/>
                <w:color w:val="auto"/>
                <w:kern w:val="2"/>
                <w:sz w:val="24"/>
                <w:szCs w:val="24"/>
                <w:lang w:val="en-NZ" w:eastAsia="zh-CN" w:bidi="hi-IN"/>
              </w:rPr>
              <w:t>small</w:t>
            </w:r>
            <w:r>
              <w:rPr>
                <w:rFonts w:ascii="Times New Roman" w:hAnsi="Times New Roman"/>
              </w:rPr>
              <w:t xml:space="preserve">, </w:t>
            </w:r>
            <w:r>
              <w:rPr>
                <w:rFonts w:eastAsia="Noto Serif CJK SC" w:cs="Lohit Devanagari" w:ascii="Times New Roman" w:hAnsi="Times New Roman"/>
                <w:color w:val="auto"/>
                <w:kern w:val="2"/>
                <w:sz w:val="24"/>
                <w:szCs w:val="24"/>
                <w:lang w:val="en-NZ" w:eastAsia="zh-CN" w:bidi="hi-IN"/>
              </w:rPr>
              <w:t>NB</w:t>
            </w:r>
            <w:r>
              <w:rPr>
                <w:rFonts w:ascii="Times New Roman" w:hAnsi="Times New Roman"/>
              </w:rPr>
              <w:t xml:space="preserve"> </w:t>
            </w:r>
            <w:r>
              <w:rPr>
                <w:rFonts w:ascii="Times New Roman" w:hAnsi="Times New Roman"/>
              </w:rPr>
              <w:t>performed the best</w:t>
            </w:r>
          </w:p>
        </w:tc>
      </w:tr>
      <w:tr>
        <w:trPr/>
        <w:tc>
          <w:tcPr>
            <w:tcW w:w="1532" w:type="dxa"/>
            <w:vMerge w:val="continue"/>
            <w:tcBorders>
              <w:start w:val="single" w:sz="2" w:space="0" w:color="000000"/>
              <w:bottom w:val="single" w:sz="2" w:space="0" w:color="000000"/>
            </w:tcBorders>
          </w:tcPr>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ascii="Times New Roman" w:hAnsi="Times New Roman"/>
              </w:rPr>
            </w:r>
          </w:p>
        </w:tc>
        <w:tc>
          <w:tcPr>
            <w:tcW w:w="2210" w:type="dxa"/>
            <w:gridSpan w:val="2"/>
            <w:tcBorders>
              <w:start w:val="single" w:sz="2" w:space="0" w:color="000000"/>
              <w:bottom w:val="single" w:sz="2" w:space="0" w:color="000000"/>
            </w:tcBorders>
            <w:vAlign w:val="center"/>
          </w:tcPr>
          <w:p>
            <w:pPr>
              <w:pStyle w:val="Normal"/>
              <w:widowControl/>
              <w:numPr>
                <w:ilvl w:val="0"/>
                <w:numId w:val="4"/>
              </w:numPr>
              <w:suppressAutoHyphens w:val="true"/>
              <w:overflowPunct w:val="false"/>
              <w:bidi w:val="0"/>
              <w:spacing w:lineRule="auto" w:line="240" w:before="0" w:after="0"/>
              <w:ind w:start="454" w:end="0" w:hanging="34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NB</w:t>
            </w:r>
          </w:p>
          <w:p>
            <w:pPr>
              <w:pStyle w:val="Normal"/>
              <w:widowControl/>
              <w:numPr>
                <w:ilvl w:val="0"/>
                <w:numId w:val="4"/>
              </w:numPr>
              <w:suppressAutoHyphens w:val="true"/>
              <w:overflowPunct w:val="false"/>
              <w:bidi w:val="0"/>
              <w:spacing w:lineRule="auto" w:line="240" w:before="0" w:after="0"/>
              <w:ind w:start="454" w:end="0" w:hanging="34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KNN</w:t>
            </w:r>
          </w:p>
          <w:p>
            <w:pPr>
              <w:pStyle w:val="Normal"/>
              <w:widowControl/>
              <w:numPr>
                <w:ilvl w:val="0"/>
                <w:numId w:val="4"/>
              </w:numPr>
              <w:suppressAutoHyphens w:val="true"/>
              <w:overflowPunct w:val="false"/>
              <w:bidi w:val="0"/>
              <w:spacing w:lineRule="auto" w:line="240" w:before="0" w:after="0"/>
              <w:ind w:start="454" w:end="0" w:hanging="34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Softmax</w:t>
            </w:r>
          </w:p>
        </w:tc>
        <w:tc>
          <w:tcPr>
            <w:tcW w:w="2558" w:type="dxa"/>
            <w:gridSpan w:val="2"/>
            <w:tcBorders>
              <w:start w:val="single" w:sz="2" w:space="0" w:color="000000"/>
              <w:bottom w:val="single" w:sz="2" w:space="0" w:color="000000"/>
            </w:tcBorders>
            <w:vAlign w:val="center"/>
          </w:tcPr>
          <w:p>
            <w:pPr>
              <w:pStyle w:val="Normal"/>
              <w:widowControl/>
              <w:numPr>
                <w:ilvl w:val="0"/>
                <w:numId w:val="4"/>
              </w:numPr>
              <w:suppressAutoHyphens w:val="true"/>
              <w:overflowPunct w:val="false"/>
              <w:bidi w:val="0"/>
              <w:spacing w:lineRule="auto" w:line="240" w:before="0" w:after="0"/>
              <w:ind w:start="454" w:end="0" w:hanging="34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RF</w:t>
            </w:r>
          </w:p>
          <w:p>
            <w:pPr>
              <w:pStyle w:val="Normal"/>
              <w:widowControl/>
              <w:numPr>
                <w:ilvl w:val="0"/>
                <w:numId w:val="4"/>
              </w:numPr>
              <w:suppressAutoHyphens w:val="true"/>
              <w:overflowPunct w:val="false"/>
              <w:bidi w:val="0"/>
              <w:spacing w:lineRule="auto" w:line="240" w:before="0" w:after="0"/>
              <w:ind w:start="454" w:end="0" w:hanging="340"/>
              <w:jc w:val="start"/>
              <w:rPr/>
            </w:pPr>
            <w:r>
              <w:rPr>
                <w:rFonts w:eastAsia="Noto Serif CJK SC" w:cs="Lohit Devanagari" w:ascii="Times New Roman" w:hAnsi="Times New Roman"/>
                <w:b w:val="false"/>
                <w:bCs w:val="false"/>
                <w:color w:val="auto"/>
                <w:kern w:val="2"/>
                <w:sz w:val="24"/>
                <w:szCs w:val="24"/>
                <w:lang w:val="en-NZ" w:eastAsia="zh-CN" w:bidi="hi-IN"/>
              </w:rPr>
              <w:t>SV</w:t>
            </w:r>
            <w:r>
              <w:rPr>
                <w:rFonts w:eastAsia="Noto Serif CJK SC" w:cs="Lohit Devanagari" w:ascii="Times New Roman" w:hAnsi="Times New Roman"/>
                <w:b w:val="false"/>
                <w:bCs w:val="false"/>
                <w:color w:val="auto"/>
                <w:kern w:val="2"/>
                <w:sz w:val="24"/>
                <w:szCs w:val="24"/>
                <w:lang w:val="en-NZ" w:eastAsia="zh-CN" w:bidi="hi-IN"/>
              </w:rPr>
              <w:t>R</w:t>
            </w:r>
          </w:p>
        </w:tc>
        <w:tc>
          <w:tcPr>
            <w:tcW w:w="3060" w:type="dxa"/>
            <w:vMerge w:val="continue"/>
            <w:tcBorders>
              <w:start w:val="single" w:sz="2" w:space="0" w:color="000000"/>
              <w:bottom w:val="single" w:sz="2" w:space="0" w:color="000000"/>
              <w:end w:val="single" w:sz="2" w:space="0" w:color="000000"/>
            </w:tcBorders>
          </w:tcPr>
          <w:p>
            <w:pPr>
              <w:pStyle w:val="TableContents"/>
              <w:widowControl/>
              <w:numPr>
                <w:ilvl w:val="0"/>
                <w:numId w:val="0"/>
              </w:numPr>
              <w:suppressLineNumbers/>
              <w:suppressAutoHyphens w:val="true"/>
              <w:overflowPunct w:val="false"/>
              <w:bidi w:val="0"/>
              <w:spacing w:lineRule="auto" w:line="240" w:before="0" w:after="0"/>
              <w:ind w:start="834" w:end="0" w:hanging="0"/>
              <w:jc w:val="start"/>
              <w:rPr/>
            </w:pPr>
            <w:r>
              <w:rPr/>
            </w:r>
          </w:p>
        </w:tc>
      </w:tr>
      <w:tr>
        <w:trPr/>
        <w:tc>
          <w:tcPr>
            <w:tcW w:w="1532" w:type="dxa"/>
            <w:vMerge w:val="restart"/>
            <w:tcBorders>
              <w:start w:val="single" w:sz="2" w:space="0" w:color="000000"/>
              <w:bottom w:val="single" w:sz="2" w:space="0" w:color="000000"/>
            </w:tcBorders>
            <w:vAlign w:val="center"/>
          </w:tcPr>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ascii="Times New Roman" w:hAnsi="Times New Roman"/>
              </w:rPr>
            </w:r>
          </w:p>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Chen et al. (2019)</w:t>
            </w:r>
          </w:p>
        </w:tc>
        <w:tc>
          <w:tcPr>
            <w:tcW w:w="2210" w:type="dxa"/>
            <w:gridSpan w:val="2"/>
            <w:tcBorders>
              <w:start w:val="single" w:sz="2" w:space="0" w:color="000000"/>
              <w:bottom w:val="single" w:sz="2" w:space="0" w:color="000000"/>
            </w:tcBorders>
          </w:tcPr>
          <w:p>
            <w:pPr>
              <w:pStyle w:val="TableContents"/>
              <w:widowControl/>
              <w:numPr>
                <w:ilvl w:val="0"/>
                <w:numId w:val="0"/>
              </w:numPr>
              <w:suppressLineNumbers/>
              <w:suppressAutoHyphens w:val="true"/>
              <w:overflowPunct w:val="false"/>
              <w:bidi w:val="0"/>
              <w:spacing w:lineRule="auto" w:line="240" w:before="0" w:after="0"/>
              <w:ind w:start="777" w:end="0" w:hanging="0"/>
              <w:jc w:val="center"/>
              <w:rPr>
                <w:rFonts w:ascii="Times New Roman" w:hAnsi="Times New Roman"/>
              </w:rPr>
            </w:pPr>
            <w:r>
              <w:rPr>
                <w:rFonts w:ascii="Times New Roman" w:hAnsi="Times New Roman"/>
              </w:rPr>
              <w:t>Parametric</w:t>
            </w:r>
          </w:p>
        </w:tc>
        <w:tc>
          <w:tcPr>
            <w:tcW w:w="2558" w:type="dxa"/>
            <w:gridSpan w:val="2"/>
            <w:tcBorders>
              <w:start w:val="single" w:sz="2" w:space="0" w:color="000000"/>
              <w:bottom w:val="single" w:sz="2" w:space="0" w:color="000000"/>
            </w:tcBorders>
          </w:tcPr>
          <w:p>
            <w:pPr>
              <w:pStyle w:val="TableContents"/>
              <w:widowControl/>
              <w:numPr>
                <w:ilvl w:val="0"/>
                <w:numId w:val="0"/>
              </w:numPr>
              <w:suppressLineNumbers/>
              <w:suppressAutoHyphens w:val="true"/>
              <w:overflowPunct w:val="false"/>
              <w:bidi w:val="0"/>
              <w:spacing w:lineRule="auto" w:line="240" w:before="0" w:after="0"/>
              <w:ind w:start="777" w:end="0" w:hanging="0"/>
              <w:jc w:val="center"/>
              <w:rPr>
                <w:rFonts w:ascii="Times New Roman" w:hAnsi="Times New Roman"/>
              </w:rPr>
            </w:pPr>
            <w:r>
              <w:rPr>
                <w:rFonts w:ascii="Times New Roman" w:hAnsi="Times New Roman"/>
              </w:rPr>
              <w:t>Non parametric</w:t>
            </w:r>
          </w:p>
        </w:tc>
        <w:tc>
          <w:tcPr>
            <w:tcW w:w="3060" w:type="dxa"/>
            <w:vMerge w:val="restart"/>
            <w:tcBorders>
              <w:start w:val="single" w:sz="2" w:space="0" w:color="000000"/>
              <w:bottom w:val="single" w:sz="2" w:space="0" w:color="000000"/>
              <w:end w:val="single" w:sz="2" w:space="0" w:color="000000"/>
            </w:tcBorders>
            <w:vAlign w:val="center"/>
          </w:tcPr>
          <w:p>
            <w:pPr>
              <w:pStyle w:val="TableContents"/>
              <w:widowControl/>
              <w:numPr>
                <w:ilvl w:val="0"/>
                <w:numId w:val="5"/>
              </w:numPr>
              <w:suppressLineNumbers/>
              <w:suppressAutoHyphens w:val="true"/>
              <w:overflowPunct w:val="false"/>
              <w:bidi w:val="0"/>
              <w:spacing w:lineRule="auto" w:line="240" w:before="0" w:after="0"/>
              <w:ind w:start="397" w:end="0" w:hanging="340"/>
              <w:jc w:val="start"/>
              <w:rPr>
                <w:rFonts w:ascii="Times New Roman" w:hAnsi="Times New Roman"/>
              </w:rPr>
            </w:pPr>
            <w:r>
              <w:rPr>
                <w:rFonts w:ascii="Times New Roman" w:hAnsi="Times New Roman"/>
                <w:sz w:val="24"/>
                <w:szCs w:val="24"/>
              </w:rPr>
              <w:t xml:space="preserve">Tree-based ensemble </w:t>
            </w:r>
            <w:r>
              <w:rPr>
                <w:rFonts w:eastAsia="Noto Serif CJK SC" w:cs="Lohit Devanagari" w:ascii="Times New Roman" w:hAnsi="Times New Roman"/>
                <w:color w:val="auto"/>
                <w:kern w:val="2"/>
                <w:sz w:val="24"/>
                <w:szCs w:val="24"/>
                <w:lang w:val="en-NZ" w:eastAsia="zh-CN" w:bidi="hi-IN"/>
              </w:rPr>
              <w:t xml:space="preserve">models such as RF, and GB were the most accurate models. </w:t>
            </w:r>
          </w:p>
          <w:p>
            <w:pPr>
              <w:pStyle w:val="TableContents"/>
              <w:widowControl/>
              <w:numPr>
                <w:ilvl w:val="0"/>
                <w:numId w:val="5"/>
              </w:numPr>
              <w:suppressLineNumbers/>
              <w:suppressAutoHyphens w:val="true"/>
              <w:overflowPunct w:val="false"/>
              <w:bidi w:val="0"/>
              <w:spacing w:lineRule="auto" w:line="240" w:before="0" w:after="0"/>
              <w:ind w:start="397" w:end="0" w:hanging="340"/>
              <w:jc w:val="start"/>
              <w:rPr>
                <w:rFonts w:ascii="Times New Roman" w:hAnsi="Times New Roman"/>
              </w:rPr>
            </w:pPr>
            <w:r>
              <w:rPr>
                <w:rFonts w:eastAsia="Noto Serif CJK SC" w:cs="Lohit Devanagari" w:ascii="Times New Roman" w:hAnsi="Times New Roman"/>
                <w:color w:val="auto"/>
                <w:kern w:val="2"/>
                <w:sz w:val="24"/>
                <w:szCs w:val="24"/>
                <w:lang w:val="en-NZ" w:eastAsia="zh-CN" w:bidi="hi-IN"/>
              </w:rPr>
              <w:t xml:space="preserve">Due to underfitting of </w:t>
            </w:r>
            <w:r>
              <w:rPr>
                <w:rFonts w:eastAsia="Noto Serif CJK SC" w:cs="Lohit Devanagari" w:ascii="Times New Roman" w:hAnsi="Times New Roman"/>
                <w:color w:val="auto"/>
                <w:kern w:val="2"/>
                <w:sz w:val="24"/>
                <w:szCs w:val="24"/>
                <w:lang w:val="en-NZ" w:eastAsia="zh-CN" w:bidi="hi-IN"/>
              </w:rPr>
              <w:t xml:space="preserve">MARS and 4QMA </w:t>
            </w:r>
            <w:r>
              <w:rPr>
                <w:rFonts w:eastAsia="Noto Serif CJK SC" w:cs="Lohit Devanagari" w:ascii="Times New Roman" w:hAnsi="Times New Roman"/>
                <w:color w:val="auto"/>
                <w:kern w:val="2"/>
                <w:sz w:val="24"/>
                <w:szCs w:val="24"/>
                <w:lang w:val="en-NZ" w:eastAsia="zh-CN" w:bidi="hi-IN"/>
              </w:rPr>
              <w:t xml:space="preserve">models, they </w:t>
            </w:r>
            <w:r>
              <w:rPr>
                <w:rFonts w:eastAsia="Noto Serif CJK SC" w:cs="Lohit Devanagari" w:ascii="Times New Roman" w:hAnsi="Times New Roman"/>
                <w:color w:val="auto"/>
                <w:kern w:val="2"/>
                <w:sz w:val="24"/>
                <w:szCs w:val="24"/>
                <w:lang w:val="en-NZ" w:eastAsia="zh-CN" w:bidi="hi-IN"/>
              </w:rPr>
              <w:t>had poor prediction performance</w:t>
            </w:r>
          </w:p>
        </w:tc>
      </w:tr>
      <w:tr>
        <w:trPr/>
        <w:tc>
          <w:tcPr>
            <w:tcW w:w="1532" w:type="dxa"/>
            <w:vMerge w:val="continue"/>
            <w:tcBorders>
              <w:start w:val="single" w:sz="2" w:space="0" w:color="000000"/>
              <w:bottom w:val="single" w:sz="2" w:space="0" w:color="000000"/>
            </w:tcBorders>
            <w:vAlign w:val="center"/>
          </w:tcPr>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ascii="Times New Roman" w:hAnsi="Times New Roman"/>
              </w:rPr>
            </w:r>
          </w:p>
        </w:tc>
        <w:tc>
          <w:tcPr>
            <w:tcW w:w="2210" w:type="dxa"/>
            <w:gridSpan w:val="2"/>
            <w:tcBorders>
              <w:start w:val="single" w:sz="2" w:space="0" w:color="000000"/>
              <w:bottom w:val="single" w:sz="2" w:space="0" w:color="000000"/>
            </w:tcBorders>
            <w:vAlign w:val="center"/>
          </w:tcPr>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4QMA</w:t>
            </w:r>
          </w:p>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LASSO</w:t>
            </w:r>
          </w:p>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R</w:t>
            </w:r>
            <w:r>
              <w:rPr>
                <w:rFonts w:ascii="Times New Roman" w:hAnsi="Times New Roman"/>
              </w:rPr>
              <w:t>idge</w:t>
            </w:r>
          </w:p>
        </w:tc>
        <w:tc>
          <w:tcPr>
            <w:tcW w:w="2558" w:type="dxa"/>
            <w:gridSpan w:val="2"/>
            <w:tcBorders>
              <w:start w:val="single" w:sz="2" w:space="0" w:color="000000"/>
              <w:bottom w:val="single" w:sz="2" w:space="0" w:color="000000"/>
            </w:tcBorders>
            <w:vAlign w:val="center"/>
          </w:tcPr>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CART</w:t>
            </w:r>
          </w:p>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RF</w:t>
            </w:r>
          </w:p>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GB</w:t>
            </w:r>
          </w:p>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SVR</w:t>
            </w:r>
          </w:p>
          <w:p>
            <w:pPr>
              <w:pStyle w:val="TableContents"/>
              <w:widowControl/>
              <w:numPr>
                <w:ilvl w:val="0"/>
                <w:numId w:val="4"/>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MARS</w:t>
            </w:r>
          </w:p>
        </w:tc>
        <w:tc>
          <w:tcPr>
            <w:tcW w:w="3060" w:type="dxa"/>
            <w:vMerge w:val="continue"/>
            <w:tcBorders>
              <w:start w:val="single" w:sz="2" w:space="0" w:color="000000"/>
              <w:bottom w:val="single" w:sz="2" w:space="0" w:color="000000"/>
              <w:end w:val="single" w:sz="2" w:space="0" w:color="000000"/>
            </w:tcBorders>
            <w:vAlign w:val="center"/>
          </w:tcPr>
          <w:p>
            <w:pPr>
              <w:pStyle w:val="TableContents"/>
              <w:widowControl/>
              <w:numPr>
                <w:ilvl w:val="0"/>
                <w:numId w:val="0"/>
              </w:numPr>
              <w:suppressLineNumbers/>
              <w:suppressAutoHyphens w:val="true"/>
              <w:overflowPunct w:val="false"/>
              <w:bidi w:val="0"/>
              <w:spacing w:lineRule="auto" w:line="240" w:before="0" w:after="0"/>
              <w:ind w:start="834" w:end="0" w:hanging="0"/>
              <w:jc w:val="start"/>
              <w:rPr>
                <w:rFonts w:ascii="Times New Roman" w:hAnsi="Times New Roman"/>
              </w:rPr>
            </w:pPr>
            <w:r>
              <w:rPr>
                <w:rFonts w:ascii="Times New Roman" w:hAnsi="Times New Roman"/>
              </w:rPr>
            </w:r>
          </w:p>
        </w:tc>
      </w:tr>
      <w:tr>
        <w:trPr/>
        <w:tc>
          <w:tcPr>
            <w:tcW w:w="1532" w:type="dxa"/>
            <w:vMerge w:val="restart"/>
            <w:tcBorders>
              <w:start w:val="single" w:sz="2" w:space="0" w:color="000000"/>
              <w:bottom w:val="single" w:sz="2" w:space="0" w:color="000000"/>
            </w:tcBorders>
            <w:vAlign w:val="center"/>
          </w:tcPr>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ascii="Times New Roman" w:hAnsi="Times New Roman"/>
              </w:rPr>
            </w:r>
          </w:p>
          <w:p>
            <w:pPr>
              <w:pStyle w:val="Normal"/>
              <w:widowControl/>
              <w:suppressAutoHyphens w:val="true"/>
              <w:overflowPunct w:val="false"/>
              <w:bidi w:val="0"/>
              <w:spacing w:lineRule="auto" w:line="240" w:before="0" w:after="0"/>
              <w:ind w:start="113" w:end="0" w:hanging="0"/>
              <w:jc w:val="start"/>
              <w:rPr>
                <w:rFonts w:ascii="Times New Roman" w:hAnsi="Times New Roman"/>
              </w:rPr>
            </w:pPr>
            <w:r>
              <w:rPr>
                <w:rFonts w:eastAsia="Noto Serif CJK SC" w:cs="Lohit Devanagari" w:ascii="Times New Roman" w:hAnsi="Times New Roman"/>
                <w:b w:val="false"/>
                <w:bCs w:val="false"/>
                <w:color w:val="auto"/>
                <w:kern w:val="2"/>
                <w:sz w:val="24"/>
                <w:szCs w:val="24"/>
                <w:lang w:val="en-NZ" w:eastAsia="zh-CN" w:bidi="hi-IN"/>
              </w:rPr>
              <w:t>Maehashi and Shintani (2020)</w:t>
            </w:r>
          </w:p>
        </w:tc>
        <w:tc>
          <w:tcPr>
            <w:tcW w:w="1421" w:type="dxa"/>
            <w:tcBorders>
              <w:start w:val="single" w:sz="2" w:space="0" w:color="000000"/>
              <w:bottom w:val="single" w:sz="2" w:space="0" w:color="000000"/>
            </w:tcBorders>
          </w:tcPr>
          <w:p>
            <w:pPr>
              <w:pStyle w:val="TableContents"/>
              <w:widowControl/>
              <w:suppressLineNumbers/>
              <w:suppressAutoHyphens w:val="true"/>
              <w:overflowPunct w:val="false"/>
              <w:bidi w:val="0"/>
              <w:spacing w:lineRule="auto" w:line="240" w:before="0" w:after="0"/>
              <w:ind w:start="0" w:end="0" w:hanging="0"/>
              <w:jc w:val="center"/>
              <w:rPr>
                <w:rFonts w:ascii="Times New Roman" w:hAnsi="Times New Roman"/>
              </w:rPr>
            </w:pPr>
            <w:r>
              <w:rPr>
                <w:rFonts w:ascii="Times New Roman" w:hAnsi="Times New Roman"/>
              </w:rPr>
              <w:t>Linea</w:t>
            </w:r>
            <w:r>
              <w:rPr>
                <w:rFonts w:ascii="Times New Roman" w:hAnsi="Times New Roman"/>
              </w:rPr>
              <w:t>r</w:t>
            </w:r>
          </w:p>
        </w:tc>
        <w:tc>
          <w:tcPr>
            <w:tcW w:w="1531" w:type="dxa"/>
            <w:gridSpan w:val="2"/>
            <w:tcBorders>
              <w:start w:val="single" w:sz="2" w:space="0" w:color="000000"/>
              <w:bottom w:val="single" w:sz="2" w:space="0" w:color="000000"/>
            </w:tcBorders>
          </w:tcPr>
          <w:p>
            <w:pPr>
              <w:pStyle w:val="TableContents"/>
              <w:widowControl/>
              <w:suppressLineNumbers/>
              <w:tabs>
                <w:tab w:val="clear" w:pos="709"/>
                <w:tab w:val="left" w:pos="-268" w:leader="none"/>
              </w:tabs>
              <w:suppressAutoHyphens w:val="true"/>
              <w:overflowPunct w:val="false"/>
              <w:bidi w:val="0"/>
              <w:spacing w:lineRule="auto" w:line="240" w:before="0" w:after="0"/>
              <w:ind w:start="0" w:end="0" w:hanging="0"/>
              <w:jc w:val="center"/>
              <w:rPr>
                <w:rFonts w:ascii="Times New Roman" w:hAnsi="Times New Roman"/>
              </w:rPr>
            </w:pPr>
            <w:r>
              <w:rPr>
                <w:rFonts w:ascii="Times New Roman" w:hAnsi="Times New Roman"/>
              </w:rPr>
              <w:t>Ensemble</w:t>
            </w:r>
          </w:p>
        </w:tc>
        <w:tc>
          <w:tcPr>
            <w:tcW w:w="1816" w:type="dxa"/>
            <w:tcBorders>
              <w:start w:val="single" w:sz="2" w:space="0" w:color="000000"/>
              <w:bottom w:val="single" w:sz="2" w:space="0" w:color="000000"/>
            </w:tcBorders>
          </w:tcPr>
          <w:p>
            <w:pPr>
              <w:pStyle w:val="TableContents"/>
              <w:widowControl/>
              <w:suppressLineNumbers/>
              <w:suppressAutoHyphens w:val="true"/>
              <w:overflowPunct w:val="false"/>
              <w:bidi w:val="0"/>
              <w:spacing w:lineRule="auto" w:line="240" w:before="0" w:after="0"/>
              <w:ind w:start="0" w:end="0" w:hanging="0"/>
              <w:jc w:val="center"/>
              <w:rPr>
                <w:rFonts w:ascii="Times New Roman" w:hAnsi="Times New Roman"/>
              </w:rPr>
            </w:pPr>
            <w:r>
              <w:rPr>
                <w:rFonts w:ascii="Times New Roman" w:hAnsi="Times New Roman"/>
              </w:rPr>
              <w:t>Neural Network</w:t>
            </w:r>
          </w:p>
        </w:tc>
        <w:tc>
          <w:tcPr>
            <w:tcW w:w="3060" w:type="dxa"/>
            <w:vMerge w:val="restart"/>
            <w:tcBorders>
              <w:start w:val="single" w:sz="2" w:space="0" w:color="000000"/>
              <w:bottom w:val="single" w:sz="2" w:space="0" w:color="000000"/>
              <w:end w:val="single" w:sz="2" w:space="0" w:color="000000"/>
            </w:tcBorders>
          </w:tcPr>
          <w:p>
            <w:pPr>
              <w:pStyle w:val="TableContents"/>
              <w:widowControl/>
              <w:numPr>
                <w:ilvl w:val="0"/>
                <w:numId w:val="5"/>
              </w:numPr>
              <w:suppressLineNumbers/>
              <w:suppressAutoHyphens w:val="true"/>
              <w:overflowPunct w:val="false"/>
              <w:bidi w:val="0"/>
              <w:spacing w:lineRule="auto" w:line="240" w:before="0" w:after="0"/>
              <w:ind w:start="397" w:end="0" w:hanging="340"/>
              <w:jc w:val="start"/>
              <w:rPr>
                <w:rFonts w:ascii="Times New Roman" w:hAnsi="Times New Roman"/>
              </w:rPr>
            </w:pPr>
            <w:r>
              <w:rPr>
                <w:rFonts w:eastAsia="Noto Serif CJK SC" w:cs="Lohit Devanagari" w:ascii="Times New Roman" w:hAnsi="Times New Roman"/>
                <w:color w:val="auto"/>
                <w:kern w:val="2"/>
                <w:sz w:val="24"/>
                <w:szCs w:val="24"/>
                <w:lang w:val="en-NZ" w:eastAsia="zh-CN" w:bidi="hi-IN"/>
              </w:rPr>
              <w:t>Tree-based ensemble models were the majority of the best models.</w:t>
            </w:r>
          </w:p>
          <w:p>
            <w:pPr>
              <w:pStyle w:val="TableContents"/>
              <w:widowControl/>
              <w:numPr>
                <w:ilvl w:val="0"/>
                <w:numId w:val="5"/>
              </w:numPr>
              <w:suppressLineNumbers/>
              <w:suppressAutoHyphens w:val="true"/>
              <w:overflowPunct w:val="false"/>
              <w:bidi w:val="0"/>
              <w:spacing w:lineRule="auto" w:line="240" w:before="0" w:after="0"/>
              <w:ind w:start="397" w:end="0" w:hanging="340"/>
              <w:jc w:val="start"/>
              <w:rPr>
                <w:rFonts w:ascii="Times New Roman" w:hAnsi="Times New Roman"/>
              </w:rPr>
            </w:pPr>
            <w:r>
              <w:rPr>
                <w:rFonts w:eastAsia="Noto Serif CJK SC" w:cs="Lohit Devanagari" w:ascii="Times New Roman" w:hAnsi="Times New Roman"/>
                <w:color w:val="auto"/>
                <w:kern w:val="2"/>
                <w:sz w:val="24"/>
                <w:szCs w:val="24"/>
                <w:lang w:val="en-NZ" w:eastAsia="zh-CN" w:bidi="hi-IN"/>
              </w:rPr>
              <w:t>Large window size is recommended for better time series predictions.</w:t>
            </w:r>
          </w:p>
        </w:tc>
      </w:tr>
      <w:tr>
        <w:trPr/>
        <w:tc>
          <w:tcPr>
            <w:tcW w:w="1532" w:type="dxa"/>
            <w:vMerge w:val="continue"/>
            <w:tcBorders>
              <w:start w:val="single" w:sz="2" w:space="0" w:color="000000"/>
              <w:bottom w:val="single" w:sz="2" w:space="0" w:color="000000"/>
            </w:tcBorders>
            <w:vAlign w:val="center"/>
          </w:tcPr>
          <w:p>
            <w:pPr>
              <w:pStyle w:val="Normal"/>
              <w:widowControl/>
              <w:suppressAutoHyphens w:val="true"/>
              <w:overflowPunct w:val="false"/>
              <w:bidi w:val="0"/>
              <w:spacing w:lineRule="auto" w:line="240" w:before="0" w:after="0"/>
              <w:ind w:start="113" w:end="0" w:hanging="0"/>
              <w:jc w:val="start"/>
              <w:rPr/>
            </w:pPr>
            <w:r>
              <w:rPr/>
            </w:r>
          </w:p>
        </w:tc>
        <w:tc>
          <w:tcPr>
            <w:tcW w:w="1421" w:type="dxa"/>
            <w:tcBorders>
              <w:start w:val="single" w:sz="2" w:space="0" w:color="000000"/>
              <w:bottom w:val="single" w:sz="2" w:space="0" w:color="000000"/>
            </w:tcBorders>
            <w:vAlign w:val="center"/>
          </w:tcPr>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LASSO</w:t>
            </w:r>
          </w:p>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Ridge</w:t>
            </w:r>
          </w:p>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eastAsia="Noto Serif CJK SC" w:cs="Lohit Devanagari" w:ascii="Times New Roman" w:hAnsi="Times New Roman"/>
                <w:color w:val="auto"/>
                <w:kern w:val="2"/>
                <w:sz w:val="24"/>
                <w:szCs w:val="24"/>
                <w:lang w:val="en-NZ" w:eastAsia="zh-CN" w:bidi="hi-IN"/>
              </w:rPr>
              <w:t>EN</w:t>
            </w:r>
          </w:p>
        </w:tc>
        <w:tc>
          <w:tcPr>
            <w:tcW w:w="1531" w:type="dxa"/>
            <w:gridSpan w:val="2"/>
            <w:tcBorders>
              <w:start w:val="single" w:sz="2" w:space="0" w:color="000000"/>
              <w:bottom w:val="single" w:sz="2" w:space="0" w:color="000000"/>
            </w:tcBorders>
            <w:vAlign w:val="center"/>
          </w:tcPr>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Bagging</w:t>
            </w:r>
          </w:p>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eastAsia="Noto Serif CJK SC" w:cs="Lohit Devanagari"/>
                <w:color w:val="auto"/>
                <w:kern w:val="2"/>
                <w:sz w:val="24"/>
                <w:szCs w:val="24"/>
                <w:lang w:val="en-NZ" w:eastAsia="zh-CN" w:bidi="hi-IN"/>
              </w:rPr>
            </w:pPr>
            <w:r>
              <w:rPr>
                <w:rFonts w:eastAsia="Noto Serif CJK SC" w:cs="Lohit Devanagari" w:ascii="Times New Roman" w:hAnsi="Times New Roman"/>
                <w:color w:val="auto"/>
                <w:kern w:val="2"/>
                <w:sz w:val="24"/>
                <w:szCs w:val="24"/>
                <w:lang w:val="en-NZ" w:eastAsia="zh-CN" w:bidi="hi-IN"/>
              </w:rPr>
              <w:t>RF</w:t>
            </w:r>
          </w:p>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Boosting</w:t>
            </w:r>
          </w:p>
        </w:tc>
        <w:tc>
          <w:tcPr>
            <w:tcW w:w="1816" w:type="dxa"/>
            <w:tcBorders>
              <w:start w:val="single" w:sz="2" w:space="0" w:color="000000"/>
              <w:bottom w:val="single" w:sz="2" w:space="0" w:color="000000"/>
            </w:tcBorders>
            <w:vAlign w:val="center"/>
          </w:tcPr>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FFNN</w:t>
            </w:r>
          </w:p>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rPr>
            </w:pPr>
            <w:r>
              <w:rPr>
                <w:rFonts w:ascii="Times New Roman" w:hAnsi="Times New Roman"/>
              </w:rPr>
              <w:t>CNN</w:t>
            </w:r>
          </w:p>
          <w:p>
            <w:pPr>
              <w:pStyle w:val="TableContents"/>
              <w:widowControl/>
              <w:numPr>
                <w:ilvl w:val="0"/>
                <w:numId w:val="6"/>
              </w:numPr>
              <w:suppressLineNumbers/>
              <w:suppressAutoHyphens w:val="true"/>
              <w:overflowPunct w:val="false"/>
              <w:bidi w:val="0"/>
              <w:spacing w:lineRule="auto" w:line="240" w:before="0" w:after="0"/>
              <w:ind w:start="454" w:end="0" w:hanging="340"/>
              <w:jc w:val="start"/>
              <w:rPr>
                <w:rFonts w:ascii="Times New Roman" w:hAnsi="Times New Roman" w:eastAsia="Noto Serif CJK SC" w:cs="Lohit Devanagari"/>
                <w:color w:val="auto"/>
                <w:kern w:val="2"/>
                <w:sz w:val="24"/>
                <w:szCs w:val="24"/>
                <w:lang w:val="en-NZ" w:eastAsia="zh-CN" w:bidi="hi-IN"/>
              </w:rPr>
            </w:pPr>
            <w:r>
              <w:rPr>
                <w:rFonts w:eastAsia="Noto Serif CJK SC" w:cs="Lohit Devanagari" w:ascii="Times New Roman" w:hAnsi="Times New Roman"/>
                <w:color w:val="auto"/>
                <w:kern w:val="2"/>
                <w:sz w:val="24"/>
                <w:szCs w:val="24"/>
                <w:lang w:val="en-NZ" w:eastAsia="zh-CN" w:bidi="hi-IN"/>
              </w:rPr>
              <w:t>LSTM</w:t>
            </w:r>
          </w:p>
        </w:tc>
        <w:tc>
          <w:tcPr>
            <w:tcW w:w="3060" w:type="dxa"/>
            <w:vMerge w:val="continue"/>
            <w:tcBorders>
              <w:start w:val="single" w:sz="2" w:space="0" w:color="000000"/>
              <w:bottom w:val="single" w:sz="2" w:space="0" w:color="000000"/>
              <w:end w:val="single" w:sz="2" w:space="0" w:color="000000"/>
            </w:tcBorders>
          </w:tcPr>
          <w:p>
            <w:pPr>
              <w:pStyle w:val="TableContents"/>
              <w:spacing w:lineRule="auto" w:line="240"/>
              <w:rPr/>
            </w:pPr>
            <w:r>
              <w:rPr/>
            </w:r>
          </w:p>
        </w:tc>
      </w:tr>
    </w:tbl>
    <w:p>
      <w:pPr>
        <w:pStyle w:val="Normal"/>
        <w:bidi w:val="0"/>
        <w:spacing w:lineRule="auto" w:line="360"/>
        <w:jc w:val="start"/>
        <w:rPr>
          <w:rFonts w:ascii="Times New Roman" w:hAnsi="Times New Roman"/>
        </w:rPr>
      </w:pPr>
      <w:r>
        <w:rPr>
          <w:rFonts w:ascii="Times New Roman" w:hAnsi="Times New Roman"/>
          <w:b/>
          <w:bCs/>
        </w:rPr>
        <w:t>3.2</w:t>
      </w:r>
      <w:r>
        <w:rPr>
          <w:rFonts w:ascii="Times New Roman" w:hAnsi="Times New Roman"/>
        </w:rPr>
        <w:tab/>
      </w:r>
      <w:r>
        <w:rPr>
          <w:rFonts w:ascii="Times New Roman" w:hAnsi="Times New Roman"/>
          <w:b/>
          <w:bCs/>
        </w:rPr>
        <w:t>Development of selected Machine Learning models</w:t>
      </w:r>
    </w:p>
    <w:p>
      <w:pPr>
        <w:pStyle w:val="Normal"/>
        <w:bidi w:val="0"/>
        <w:spacing w:lineRule="auto" w:line="360"/>
        <w:jc w:val="both"/>
        <w:rPr>
          <w:rFonts w:ascii="Times New Roman" w:hAnsi="Times New Roman"/>
        </w:rPr>
      </w:pPr>
      <w:r>
        <w:rPr>
          <w:rFonts w:ascii="Times New Roman" w:hAnsi="Times New Roman"/>
          <w:b/>
          <w:bCs/>
        </w:rPr>
        <w:tab/>
      </w:r>
      <w:r>
        <w:rPr>
          <w:rFonts w:eastAsia="Noto Serif CJK SC" w:cs="Lohit Devanagari" w:ascii="Times New Roman" w:hAnsi="Times New Roman"/>
          <w:b w:val="false"/>
          <w:bCs w:val="false"/>
          <w:color w:val="auto"/>
          <w:kern w:val="2"/>
          <w:sz w:val="24"/>
          <w:szCs w:val="24"/>
          <w:lang w:val="en-NZ" w:eastAsia="zh-CN" w:bidi="hi-IN"/>
        </w:rPr>
        <w:t>Machine learning model development were constructed as illustrated in</w:t>
      </w:r>
      <w:r>
        <w:rPr>
          <w:rFonts w:ascii="Times New Roman" w:hAnsi="Times New Roman"/>
          <w:b w:val="false"/>
          <w:bCs w:val="false"/>
        </w:rPr>
        <w:t xml:space="preserve"> flowchart in Figure 4. </w:t>
      </w:r>
      <w:r>
        <w:rPr>
          <w:rFonts w:ascii="Times New Roman" w:hAnsi="Times New Roman"/>
          <w:b w:val="false"/>
          <w:bCs w:val="false"/>
        </w:rPr>
        <w:t>It is consist of of six phases which are data cleaning, data preparation, model training, model optimisation, model evaluation, and finally data forecasting. These phases are iterated until the best model evaluation is achieved which also would result the best prediction models.</w:t>
      </w:r>
    </w:p>
    <w:p>
      <w:pPr>
        <w:pStyle w:val="Normal"/>
        <w:bidi w:val="0"/>
        <w:spacing w:lineRule="auto" w:line="360"/>
        <w:jc w:val="start"/>
        <w:rPr>
          <w:rFonts w:ascii="Times New Roman" w:hAnsi="Times New Roman"/>
        </w:rPr>
      </w:pPr>
      <w:r>
        <w:rPr/>
      </w:r>
    </w:p>
    <w:p>
      <w:pPr>
        <w:pStyle w:val="Normal"/>
        <w:bidi w:val="0"/>
        <w:spacing w:lineRule="auto" w:line="360"/>
        <w:jc w:val="both"/>
        <w:rPr>
          <w:rFonts w:ascii="Times New Roman" w:hAnsi="Times New Roman"/>
          <w:b/>
          <w:b/>
          <w:bCs/>
        </w:rPr>
      </w:pPr>
      <w:r>
        <w:rPr>
          <w:rFonts w:ascii="Times New Roman" w:hAnsi="Times New Roman"/>
          <w:b/>
          <w:bCs/>
        </w:rPr>
        <w:t>3.2.1</w:t>
        <w:tab/>
      </w:r>
      <w:r>
        <w:rPr>
          <w:rFonts w:ascii="Times New Roman" w:hAnsi="Times New Roman"/>
          <w:b/>
          <w:bCs/>
        </w:rPr>
        <w:t>Data Cleansing</w:t>
      </w:r>
    </w:p>
    <w:p>
      <w:pPr>
        <w:pStyle w:val="Normal"/>
        <w:bidi w:val="0"/>
        <w:spacing w:lineRule="auto" w:line="360"/>
        <w:jc w:val="both"/>
        <w:rPr/>
      </w:pPr>
      <w:r>
        <w:rPr>
          <w:rFonts w:ascii="Times New Roman" w:hAnsi="Times New Roman"/>
        </w:rPr>
        <w:tab/>
      </w:r>
      <w:r>
        <w:rPr>
          <w:rFonts w:ascii="Times New Roman" w:hAnsi="Times New Roman"/>
        </w:rPr>
        <w:t>Upon receiving dataset (excel file) from Ministry of Finance’s Fiscal and Economics Division, the data was explore</w:t>
      </w:r>
      <w:r>
        <w:rPr>
          <w:rFonts w:ascii="Times New Roman" w:hAnsi="Times New Roman"/>
        </w:rPr>
        <w:t>d</w:t>
      </w:r>
      <w:r>
        <w:rPr>
          <w:rFonts w:ascii="Times New Roman" w:hAnsi="Times New Roman"/>
        </w:rPr>
        <w:t xml:space="preserve"> and cleaned using python’s pandas library. </w:t>
      </w:r>
      <w:r>
        <w:rPr>
          <w:rFonts w:eastAsia="Noto Serif CJK SC" w:cs="Lohit Devanagari" w:ascii="Times New Roman" w:hAnsi="Times New Roman"/>
          <w:color w:val="auto"/>
          <w:kern w:val="2"/>
          <w:sz w:val="24"/>
          <w:szCs w:val="24"/>
          <w:lang w:val="en-NZ" w:eastAsia="zh-CN" w:bidi="hi-IN"/>
        </w:rPr>
        <w:t>Firstly</w:t>
      </w:r>
      <w:r>
        <w:rPr>
          <w:rFonts w:ascii="Times New Roman" w:hAnsi="Times New Roman"/>
        </w:rPr>
        <w:t>, the timestamp of RPC indicators were not aligned with RPC which are collected monthly and quarterly respectively. Therefore, the indicators were aggregated by sum and average depending on attribute type accordingly. Next, c</w:t>
      </w:r>
      <w:r>
        <w:rPr>
          <w:rFonts w:ascii="Times New Roman" w:hAnsi="Times New Roman"/>
        </w:rPr>
        <w:t xml:space="preserve">olumns with zero values throughout the dataset were discarded </w:t>
      </w:r>
      <w:r>
        <w:rPr>
          <w:rFonts w:ascii="Times New Roman" w:hAnsi="Times New Roman"/>
        </w:rPr>
        <w:t>which reduced the overall attributes from 18 into 16</w:t>
      </w:r>
      <w:r>
        <w:rPr>
          <w:rFonts w:ascii="Times New Roman" w:hAnsi="Times New Roman"/>
        </w:rPr>
        <w:t xml:space="preserve"> </w:t>
      </w:r>
      <w:r>
        <w:rPr>
          <w:rFonts w:ascii="Times New Roman" w:hAnsi="Times New Roman"/>
        </w:rPr>
        <w:t xml:space="preserve">attributes. Thirdly, it was noticed during data exploration that </w:t>
      </w:r>
      <w:r>
        <w:rPr>
          <w:rFonts w:ascii="Times New Roman" w:hAnsi="Times New Roman"/>
        </w:rPr>
        <w:t xml:space="preserve">the </w:t>
      </w:r>
      <w:r>
        <w:rPr>
          <w:rFonts w:ascii="Times New Roman" w:hAnsi="Times New Roman"/>
        </w:rPr>
        <w:t>time</w:t>
      </w:r>
      <w:r>
        <w:rPr>
          <w:rFonts w:eastAsia="Noto Serif CJK SC" w:cs="Lohit Devanagari" w:ascii="Times New Roman" w:hAnsi="Times New Roman"/>
          <w:color w:val="auto"/>
          <w:kern w:val="2"/>
          <w:sz w:val="24"/>
          <w:szCs w:val="24"/>
          <w:lang w:val="en-NZ" w:eastAsia="zh-CN" w:bidi="hi-IN"/>
        </w:rPr>
        <w:t>stamp at</w:t>
      </w:r>
      <w:r>
        <w:rPr>
          <w:rFonts w:ascii="Times New Roman" w:hAnsi="Times New Roman"/>
        </w:rPr>
        <w:t xml:space="preserve"> which each attribute were begin to be collected are different. Therefore, dataset </w:t>
      </w:r>
      <w:r>
        <w:rPr>
          <w:rFonts w:ascii="Times New Roman" w:hAnsi="Times New Roman"/>
        </w:rPr>
        <w:t xml:space="preserve">timestamp were </w:t>
      </w:r>
      <w:r>
        <w:rPr>
          <w:rFonts w:ascii="Times New Roman" w:hAnsi="Times New Roman"/>
        </w:rPr>
        <w:t xml:space="preserve">standardized by </w:t>
      </w:r>
      <w:r>
        <w:rPr>
          <w:rFonts w:ascii="Times New Roman" w:hAnsi="Times New Roman"/>
        </w:rPr>
        <w:t>filter</w:t>
      </w:r>
      <w:r>
        <w:rPr>
          <w:rFonts w:ascii="Times New Roman" w:hAnsi="Times New Roman"/>
        </w:rPr>
        <w:t>ing</w:t>
      </w:r>
      <w:r>
        <w:rPr>
          <w:rFonts w:ascii="Times New Roman" w:hAnsi="Times New Roman"/>
        </w:rPr>
        <w:t xml:space="preserve"> it to be starting from date at which all attributes were collected simulataneously which is 1 January 2015. </w:t>
      </w:r>
      <w:r>
        <w:rPr>
          <w:rFonts w:ascii="Times New Roman" w:hAnsi="Times New Roman"/>
        </w:rPr>
        <w:t xml:space="preserve">Figure 7 shows the </w:t>
      </w:r>
      <w:r>
        <w:rPr>
          <w:rFonts w:ascii="Times New Roman" w:hAnsi="Times New Roman"/>
        </w:rPr>
        <w:t>output of each data cleansing process done in python’s pandas library.</w:t>
      </w:r>
    </w:p>
    <w:p>
      <w:pPr>
        <w:pStyle w:val="Normal"/>
        <w:bidi w:val="0"/>
        <w:spacing w:lineRule="auto" w:line="360"/>
        <w:jc w:val="both"/>
        <w:rPr>
          <w:rFonts w:ascii="Times New Roman" w:hAnsi="Times New Roman"/>
        </w:rPr>
      </w:pPr>
      <w:r>
        <w:rPr/>
      </w:r>
    </w:p>
    <w:p>
      <w:pPr>
        <w:pStyle w:val="Normal"/>
        <w:bidi w:val="0"/>
        <w:spacing w:lineRule="auto" w:line="360"/>
        <w:jc w:val="center"/>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040120" cy="2454910"/>
            <wp:effectExtent l="0" t="0" r="0" b="0"/>
            <wp:wrapSquare wrapText="largest"/>
            <wp:docPr id="2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title=""/>
                    <pic:cNvPicPr>
                      <a:picLocks noChangeAspect="1" noChangeArrowheads="1"/>
                    </pic:cNvPicPr>
                  </pic:nvPicPr>
                  <pic:blipFill>
                    <a:blip r:embed="rId10"/>
                    <a:srcRect l="0" t="0" r="1246" b="2206"/>
                    <a:stretch>
                      <a:fillRect/>
                    </a:stretch>
                  </pic:blipFill>
                  <pic:spPr bwMode="auto">
                    <a:xfrm>
                      <a:off x="0" y="0"/>
                      <a:ext cx="6040120" cy="2454910"/>
                    </a:xfrm>
                    <a:prstGeom prst="rect">
                      <a:avLst/>
                    </a:prstGeom>
                  </pic:spPr>
                </pic:pic>
              </a:graphicData>
            </a:graphic>
          </wp:anchor>
        </w:drawing>
      </w:r>
      <w:r>
        <w:rPr/>
        <w:t>F</w:t>
      </w:r>
      <w:r>
        <w:rPr/>
        <w:t>igure 7 Output of each process in Data Cleansing phase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rPr>
      </w:pPr>
      <w:r>
        <w:rPr>
          <w:rFonts w:ascii="Times New Roman" w:hAnsi="Times New Roman"/>
          <w:b/>
          <w:bCs/>
        </w:rPr>
        <w:t>3.2.2</w:t>
        <w:tab/>
        <w:t>Data Preparation</w:t>
      </w:r>
    </w:p>
    <w:p>
      <w:pPr>
        <w:pStyle w:val="Normal"/>
        <w:bidi w:val="0"/>
        <w:spacing w:lineRule="auto" w:line="360"/>
        <w:jc w:val="both"/>
        <w:rPr/>
      </w:pPr>
      <w:r>
        <w:rPr>
          <w:rFonts w:ascii="Times New Roman" w:hAnsi="Times New Roman"/>
          <w:b/>
          <w:bCs/>
        </w:rPr>
        <w:tab/>
      </w:r>
      <w:r>
        <w:rPr>
          <w:rFonts w:ascii="Times New Roman" w:hAnsi="Times New Roman"/>
          <w:b w:val="false"/>
          <w:bCs w:val="false"/>
        </w:rPr>
        <w:t xml:space="preserve"> </w:t>
      </w:r>
      <w:r>
        <w:rPr>
          <w:rFonts w:eastAsia="Noto Serif CJK SC" w:cs="Arial" w:ascii="Times New Roman" w:hAnsi="Times New Roman"/>
          <w:b w:val="false"/>
          <w:bCs w:val="false"/>
          <w:color w:val="auto"/>
          <w:kern w:val="2"/>
          <w:sz w:val="24"/>
          <w:szCs w:val="24"/>
          <w:lang w:val="en-NZ" w:eastAsia="zh-CN" w:bidi="hi-IN"/>
        </w:rPr>
        <w:t xml:space="preserve">After cleansing the dataset, it was noted that initially there are no value for RPC indicators for second quarter of 2020 since they are future values that were not published yet. Therefore, in order to fill up the values of the RPC indicators, windowing method integrated with tree-based ensembled learning models were used to predict the future values. </w:t>
      </w:r>
      <w:r>
        <w:rPr>
          <w:rFonts w:eastAsia="Noto Serif CJK SC" w:cs="Arial" w:ascii="Times New Roman" w:hAnsi="Times New Roman"/>
          <w:b w:val="false"/>
          <w:bCs w:val="false"/>
          <w:color w:val="auto"/>
          <w:kern w:val="2"/>
          <w:sz w:val="24"/>
          <w:szCs w:val="24"/>
          <w:lang w:val="en-NZ" w:eastAsia="zh-CN" w:bidi="hi-IN"/>
        </w:rPr>
        <w:t>In particular, the windows were evaluated using RMSE with the historical data and the windowing process is iteratively done by changing the window size until the predicted values achieved the least RMSE in comparison with the actual value. Using the best window size, all of the future values of RPC indicators were predicted using bagging, RF, and boosting models simultaneously. Figure 8 illustrates the windowing process before and and future value predictions using Random Forest.</w:t>
      </w:r>
    </w:p>
    <w:p>
      <w:pPr>
        <w:pStyle w:val="Normal"/>
        <w:bidi w:val="0"/>
        <w:spacing w:lineRule="auto" w:line="360"/>
        <w:jc w:val="both"/>
        <w:rPr>
          <w:rFonts w:ascii="Times New Roman" w:hAnsi="Times New Roman"/>
          <w:b/>
          <w:b/>
          <w:bCs/>
        </w:rPr>
      </w:pPr>
      <w:r>
        <w:rPr>
          <w:rFonts w:ascii="Times New Roman" w:hAnsi="Times New Roman"/>
          <w:b/>
          <w:bCs/>
        </w:rPr>
        <w:drawing>
          <wp:anchor behindDoc="0" distT="0" distB="0" distL="0" distR="0" simplePos="0" locked="0" layoutInCell="1" allowOverlap="1" relativeHeight="28">
            <wp:simplePos x="0" y="0"/>
            <wp:positionH relativeFrom="column">
              <wp:posOffset>-21590</wp:posOffset>
            </wp:positionH>
            <wp:positionV relativeFrom="paragraph">
              <wp:posOffset>171450</wp:posOffset>
            </wp:positionV>
            <wp:extent cx="2924175" cy="1381125"/>
            <wp:effectExtent l="0" t="0" r="0" b="0"/>
            <wp:wrapSquare wrapText="largest"/>
            <wp:docPr id="2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title=""/>
                    <pic:cNvPicPr>
                      <a:picLocks noChangeAspect="1" noChangeArrowheads="1"/>
                    </pic:cNvPicPr>
                  </pic:nvPicPr>
                  <pic:blipFill>
                    <a:blip r:embed="rId11"/>
                    <a:srcRect l="0" t="2130" r="0" b="0"/>
                    <a:stretch>
                      <a:fillRect/>
                    </a:stretch>
                  </pic:blipFill>
                  <pic:spPr bwMode="auto">
                    <a:xfrm>
                      <a:off x="0" y="0"/>
                      <a:ext cx="2924175" cy="1381125"/>
                    </a:xfrm>
                    <a:prstGeom prst="rect">
                      <a:avLst/>
                    </a:prstGeom>
                  </pic:spPr>
                </pic:pic>
              </a:graphicData>
            </a:graphic>
          </wp:anchor>
        </w:drawing>
        <w:drawing>
          <wp:anchor behindDoc="0" distT="0" distB="0" distL="0" distR="0" simplePos="0" locked="0" layoutInCell="1" allowOverlap="1" relativeHeight="29">
            <wp:simplePos x="0" y="0"/>
            <wp:positionH relativeFrom="column">
              <wp:posOffset>3042285</wp:posOffset>
            </wp:positionH>
            <wp:positionV relativeFrom="paragraph">
              <wp:posOffset>170180</wp:posOffset>
            </wp:positionV>
            <wp:extent cx="2919730" cy="1382395"/>
            <wp:effectExtent l="0" t="0" r="0" b="0"/>
            <wp:wrapSquare wrapText="largest"/>
            <wp:docPr id="2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title=""/>
                    <pic:cNvPicPr>
                      <a:picLocks noChangeAspect="1" noChangeArrowheads="1"/>
                    </pic:cNvPicPr>
                  </pic:nvPicPr>
                  <pic:blipFill>
                    <a:blip r:embed="rId12"/>
                    <a:stretch>
                      <a:fillRect/>
                    </a:stretch>
                  </pic:blipFill>
                  <pic:spPr bwMode="auto">
                    <a:xfrm>
                      <a:off x="0" y="0"/>
                      <a:ext cx="2919730" cy="1382395"/>
                    </a:xfrm>
                    <a:prstGeom prst="rect">
                      <a:avLst/>
                    </a:prstGeom>
                  </pic:spPr>
                </pic:pic>
              </a:graphicData>
            </a:graphic>
          </wp:anchor>
        </w:drawing>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480"/>
        <w:jc w:val="both"/>
        <w:rPr>
          <w:rFonts w:ascii="Times New Roman" w:hAnsi="Times New Roman"/>
          <w:b/>
          <w:b/>
          <w:bCs/>
        </w:rPr>
      </w:pPr>
      <w:r>
        <w:rPr>
          <w:rFonts w:ascii="Times New Roman" w:hAnsi="Times New Roman"/>
          <w:b/>
          <w:bCs/>
        </w:rPr>
        <mc:AlternateContent>
          <mc:Choice Requires="wps">
            <w:drawing>
              <wp:anchor behindDoc="0" distT="0" distB="0" distL="0" distR="0" simplePos="0" locked="0" layoutInCell="1" allowOverlap="1" relativeHeight="30">
                <wp:simplePos x="0" y="0"/>
                <wp:positionH relativeFrom="column">
                  <wp:posOffset>-2924175</wp:posOffset>
                </wp:positionH>
                <wp:positionV relativeFrom="paragraph">
                  <wp:posOffset>43180</wp:posOffset>
                </wp:positionV>
                <wp:extent cx="2833370" cy="130175"/>
                <wp:effectExtent l="0" t="0" r="0" b="0"/>
                <wp:wrapNone/>
                <wp:docPr id="29" name="Shape3"/>
                <a:graphic xmlns:a="http://schemas.openxmlformats.org/drawingml/2006/main">
                  <a:graphicData uri="http://schemas.microsoft.com/office/word/2010/wordprocessingShape">
                    <wps:wsp>
                      <wps:cNvSpPr/>
                      <wps:spPr>
                        <a:xfrm>
                          <a:off x="0" y="0"/>
                          <a:ext cx="2832840" cy="129600"/>
                        </a:xfrm>
                        <a:prstGeom prst="rect">
                          <a:avLst/>
                        </a:prstGeom>
                        <a:noFill/>
                        <a:ln>
                          <a:solidFill>
                            <a:srgbClr val="ff0000"/>
                          </a:solidFill>
                        </a:ln>
                      </wps:spPr>
                      <wps:style>
                        <a:lnRef idx="0"/>
                        <a:fillRef idx="0"/>
                        <a:effectRef idx="0"/>
                        <a:fontRef idx="minor"/>
                      </wps:style>
                      <wps:bodyPr/>
                    </wps:wsp>
                  </a:graphicData>
                </a:graphic>
              </wp:anchor>
            </w:drawing>
          </mc:Choice>
          <mc:Fallback>
            <w:pict>
              <v:rect id="shape_0" ID="Shape3" stroked="t" style="position:absolute;margin-left:-230.25pt;margin-top:3.4pt;width:223pt;height:10.15pt">
                <w10:wrap type="none"/>
                <v:fill o:detectmouseclick="t" on="false"/>
                <v:stroke color="red"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139700</wp:posOffset>
                </wp:positionH>
                <wp:positionV relativeFrom="paragraph">
                  <wp:posOffset>43180</wp:posOffset>
                </wp:positionV>
                <wp:extent cx="2919730" cy="130175"/>
                <wp:effectExtent l="0" t="0" r="0" b="0"/>
                <wp:wrapNone/>
                <wp:docPr id="30" name="Shape3_0"/>
                <a:graphic xmlns:a="http://schemas.openxmlformats.org/drawingml/2006/main">
                  <a:graphicData uri="http://schemas.microsoft.com/office/word/2010/wordprocessingShape">
                    <wps:wsp>
                      <wps:cNvSpPr/>
                      <wps:spPr>
                        <a:xfrm>
                          <a:off x="0" y="0"/>
                          <a:ext cx="2919240" cy="129600"/>
                        </a:xfrm>
                        <a:prstGeom prst="rect">
                          <a:avLst/>
                        </a:prstGeom>
                        <a:noFill/>
                        <a:ln>
                          <a:solidFill>
                            <a:srgbClr val="ff0000"/>
                          </a:solidFill>
                        </a:ln>
                      </wps:spPr>
                      <wps:style>
                        <a:lnRef idx="0"/>
                        <a:fillRef idx="0"/>
                        <a:effectRef idx="0"/>
                        <a:fontRef idx="minor"/>
                      </wps:style>
                      <wps:bodyPr/>
                    </wps:wsp>
                  </a:graphicData>
                </a:graphic>
              </wp:anchor>
            </w:drawing>
          </mc:Choice>
          <mc:Fallback>
            <w:pict>
              <v:rect id="shape_0" ID="Shape3_0" stroked="t" style="position:absolute;margin-left:11pt;margin-top:3.4pt;width:229.8pt;height:10.15pt">
                <w10:wrap type="none"/>
                <v:fill o:detectmouseclick="t" on="false"/>
                <v:stroke color="red" joinstyle="round" endcap="flat"/>
              </v:rect>
            </w:pict>
          </mc:Fallback>
        </mc:AlternateConten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t xml:space="preserve">Figure 8 </w:t>
      </w:r>
      <w:r>
        <w:rPr>
          <w:rFonts w:ascii="Times New Roman" w:hAnsi="Times New Roman"/>
          <w:b w:val="false"/>
          <w:bCs w:val="false"/>
        </w:rPr>
        <w:t xml:space="preserve">Output of RPC indicators before (left) and after (right) Windowing process </w:t>
      </w:r>
    </w:p>
    <w:p>
      <w:pPr>
        <w:pStyle w:val="Normal"/>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b/>
          <w:bCs/>
        </w:rPr>
      </w:pPr>
      <w:r>
        <w:rPr>
          <w:rFonts w:ascii="Times New Roman" w:hAnsi="Times New Roman"/>
          <w:b/>
          <w:bCs/>
        </w:rPr>
        <w:t>3.2.3</w:t>
        <w:tab/>
        <w:t>Model Training</w:t>
      </w:r>
    </w:p>
    <w:p>
      <w:pPr>
        <w:pStyle w:val="Normal"/>
        <w:bidi w:val="0"/>
        <w:spacing w:lineRule="auto" w:line="360"/>
        <w:jc w:val="both"/>
        <w:rPr>
          <w:rFonts w:ascii="Times New Roman" w:hAnsi="Times New Roman"/>
        </w:rPr>
      </w:pPr>
      <w:r>
        <w:rPr>
          <w:rFonts w:ascii="Times New Roman" w:hAnsi="Times New Roman"/>
        </w:rPr>
        <w:tab/>
      </w:r>
    </w:p>
    <w:p>
      <w:pPr>
        <w:pStyle w:val="Normal"/>
        <w:bidi w:val="0"/>
        <w:spacing w:lineRule="auto" w:line="360"/>
        <w:jc w:val="start"/>
        <w:rPr/>
      </w:pPr>
      <w:r>
        <w:rPr/>
      </w:r>
    </w:p>
    <w:p>
      <w:pPr>
        <w:pStyle w:val="Normal"/>
        <w:bidi w:val="0"/>
        <w:spacing w:lineRule="auto" w:line="360"/>
        <w:jc w:val="start"/>
        <w:rPr/>
      </w:pPr>
      <w:r>
        <w:rPr/>
      </w:r>
    </w:p>
    <w:p>
      <w:pPr>
        <w:pStyle w:val="Normal"/>
        <w:bidi w:val="0"/>
        <w:spacing w:lineRule="auto" w:line="360"/>
        <w:jc w:val="start"/>
        <w:rPr/>
      </w:pPr>
      <w:r>
        <w:rPr>
          <w:rFonts w:eastAsia="Noto Serif CJK SC" w:cs="Lohit Devanagari" w:ascii="Times New Roman" w:hAnsi="Times New Roman"/>
          <w:b/>
          <w:bCs/>
          <w:color w:val="000000"/>
          <w:kern w:val="2"/>
          <w:sz w:val="24"/>
          <w:szCs w:val="24"/>
          <w:lang w:val="en-NZ" w:eastAsia="zh-CN" w:bidi="hi-IN"/>
        </w:rPr>
        <w:t>3.3</w:t>
      </w:r>
      <w:r>
        <w:rPr>
          <w:rFonts w:eastAsia="Noto Serif CJK SC" w:cs="Lohit Devanagari" w:ascii="Times New Roman" w:hAnsi="Times New Roman"/>
          <w:b w:val="false"/>
          <w:bCs w:val="false"/>
          <w:color w:val="000000"/>
          <w:kern w:val="2"/>
          <w:sz w:val="24"/>
          <w:szCs w:val="24"/>
          <w:lang w:val="en-NZ" w:eastAsia="zh-CN" w:bidi="hi-IN"/>
        </w:rPr>
        <w:tab/>
      </w:r>
      <w:r>
        <w:rPr>
          <w:rFonts w:eastAsia="Noto Serif CJK SC" w:cs="Lohit Devanagari" w:ascii="Times New Roman" w:hAnsi="Times New Roman"/>
          <w:b/>
          <w:bCs/>
          <w:color w:val="000000"/>
          <w:kern w:val="2"/>
          <w:sz w:val="24"/>
          <w:szCs w:val="24"/>
          <w:lang w:val="en-NZ" w:eastAsia="zh-CN" w:bidi="hi-IN"/>
        </w:rPr>
        <w:t>Evaluation of Model Predictions</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center"/>
        <w:rPr/>
      </w:pPr>
      <w:r>
        <w:rPr>
          <w:rFonts w:ascii="Times New Roman" w:hAnsi="Times New Roman"/>
          <w:b/>
          <w:bCs/>
        </w:rPr>
        <w:t>R</w:t>
      </w:r>
      <w:ins w:id="123" w:author="Unknown Author" w:date="2020-10-19T01:28:00Z">
        <w:r>
          <w:rPr>
            <w:rFonts w:ascii="Times New Roman" w:hAnsi="Times New Roman"/>
            <w:b/>
            <w:bCs/>
          </w:rPr>
          <w:t>eferences</w:t>
        </w:r>
      </w:ins>
    </w:p>
    <w:p>
      <w:pPr>
        <w:pStyle w:val="Normal"/>
        <w:bidi w:val="0"/>
        <w:spacing w:lineRule="auto" w:line="360"/>
        <w:jc w:val="center"/>
        <w:rPr>
          <w:rFonts w:ascii="Times New Roman" w:hAnsi="Times New Roman"/>
          <w:ins w:id="125" w:author="Unknown Author" w:date="2020-10-19T01:30:32Z"/>
          <w:b/>
          <w:b/>
          <w:bCs/>
        </w:rPr>
      </w:pPr>
      <w:ins w:id="124" w:author="Unknown Author" w:date="2020-10-19T01:30:32Z">
        <w:r>
          <w:rPr>
            <w:rFonts w:ascii="Times New Roman" w:hAnsi="Times New Roman"/>
            <w:b/>
            <w:bCs/>
          </w:rPr>
        </w:r>
      </w:ins>
    </w:p>
    <w:p>
      <w:pPr>
        <w:pStyle w:val="Normal"/>
        <w:bidi w:val="0"/>
        <w:spacing w:lineRule="auto" w:line="360"/>
        <w:jc w:val="both"/>
        <w:rPr/>
      </w:pPr>
      <w:r>
        <w:rPr>
          <w:rFonts w:ascii="Times New Roman" w:hAnsi="Times New Roman"/>
          <w:b w:val="false"/>
          <w:bCs w:val="false"/>
          <w:i w:val="false"/>
          <w:iCs w:val="false"/>
        </w:rPr>
        <w:t xml:space="preserve">Afandi, A. and Khoo, R. (2020). Ringgit will not face  extreme volatility thanks to managed </w:t>
        <w:tab/>
        <w:t xml:space="preserve">float.  </w:t>
      </w:r>
      <w:r>
        <w:rPr>
          <w:rFonts w:ascii="Times New Roman" w:hAnsi="Times New Roman"/>
          <w:b w:val="false"/>
          <w:bCs w:val="false"/>
          <w:i/>
          <w:iCs/>
        </w:rPr>
        <w:t>Bernama</w:t>
      </w:r>
      <w:r>
        <w:rPr>
          <w:rFonts w:ascii="Times New Roman" w:hAnsi="Times New Roman"/>
          <w:b w:val="false"/>
          <w:bCs w:val="false"/>
          <w:i w:val="false"/>
          <w:iCs w:val="false"/>
        </w:rPr>
        <w:t>. Retrieved on Oct 18, 2020 from  https://www.bernama.com/en/general/</w:t>
      </w:r>
    </w:p>
    <w:p>
      <w:pPr>
        <w:pStyle w:val="Normal"/>
        <w:bidi w:val="0"/>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news_covid-19.php?id=1816684</w:t>
      </w:r>
    </w:p>
    <w:p>
      <w:pPr>
        <w:pStyle w:val="Normal"/>
        <w:bidi w:val="0"/>
        <w:spacing w:lineRule="auto" w:line="360"/>
        <w:jc w:val="both"/>
        <w:rPr/>
      </w:pPr>
      <w:r>
        <w:rPr>
          <w:rFonts w:ascii="Times New Roman" w:hAnsi="Times New Roman"/>
          <w:b w:val="false"/>
          <w:bCs w:val="false"/>
          <w:i w:val="false"/>
          <w:iCs w:val="false"/>
        </w:rPr>
        <w:t xml:space="preserve">Asada, H., Kiang, T. K., Espinoza, R., and Vandeweyer, M. (2019). </w:t>
      </w:r>
      <w:r>
        <w:rPr>
          <w:rFonts w:ascii="Times New Roman" w:hAnsi="Times New Roman"/>
          <w:b w:val="false"/>
          <w:bCs w:val="false"/>
          <w:i/>
          <w:iCs/>
        </w:rPr>
        <w:t xml:space="preserve">OECD Economic Surveys </w:t>
        <w:tab/>
        <w:t>2019: Malaysia</w:t>
      </w:r>
      <w:r>
        <w:rPr>
          <w:rFonts w:ascii="Times New Roman" w:hAnsi="Times New Roman"/>
          <w:b w:val="false"/>
          <w:bCs w:val="false"/>
          <w:i w:val="false"/>
          <w:iCs w:val="false"/>
        </w:rPr>
        <w:t>. Retrieved on Oct. 8. 2020, from http://www.oecd.org/economy/surveys/</w:t>
        <w:tab/>
        <w:t>Malaysia-2019-OECD-economic-survey-overview.pdf</w:t>
      </w:r>
    </w:p>
    <w:p>
      <w:pPr>
        <w:pStyle w:val="Normal"/>
        <w:bidi w:val="0"/>
        <w:spacing w:lineRule="auto" w:line="360"/>
        <w:jc w:val="both"/>
        <w:rPr/>
      </w:pPr>
      <w:r>
        <w:rPr>
          <w:rFonts w:ascii="Times New Roman" w:hAnsi="Times New Roman"/>
          <w:b w:val="false"/>
          <w:bCs w:val="false"/>
          <w:i w:val="false"/>
          <w:iCs w:val="false"/>
        </w:rPr>
        <w:t xml:space="preserve">Bank Negara Malaysia (2020). </w:t>
      </w:r>
      <w:r>
        <w:rPr>
          <w:rFonts w:ascii="Times New Roman" w:hAnsi="Times New Roman"/>
          <w:b w:val="false"/>
          <w:bCs w:val="false"/>
          <w:i/>
          <w:iCs/>
        </w:rPr>
        <w:t>Annual Report 2019</w:t>
      </w:r>
      <w:r>
        <w:rPr>
          <w:rFonts w:ascii="Times New Roman" w:hAnsi="Times New Roman"/>
          <w:b w:val="false"/>
          <w:bCs w:val="false"/>
          <w:i w:val="false"/>
          <w:iCs w:val="false"/>
        </w:rPr>
        <w:t xml:space="preserve">. Retrieved on Oct. 15, 2020 from </w:t>
        <w:tab/>
        <w:t>https://www.bnm.gov.my/ar2019/files/ar2019_en_full.pdf</w:t>
      </w:r>
    </w:p>
    <w:p>
      <w:pPr>
        <w:pStyle w:val="Normal"/>
        <w:bidi w:val="0"/>
        <w:spacing w:lineRule="auto" w:line="360"/>
        <w:jc w:val="both"/>
        <w:rPr/>
      </w:pPr>
      <w:r>
        <w:rPr>
          <w:rFonts w:ascii="Times New Roman" w:hAnsi="Times New Roman"/>
          <w:b w:val="false"/>
          <w:bCs w:val="false"/>
          <w:i w:val="false"/>
          <w:iCs w:val="false"/>
        </w:rPr>
        <w:t>Bank Negara Malaysia (20</w:t>
      </w:r>
      <w:r>
        <w:rPr>
          <w:rFonts w:eastAsia="Noto Serif CJK SC" w:cs="Lohit Devanagari" w:ascii="Times New Roman" w:hAnsi="Times New Roman"/>
          <w:b w:val="false"/>
          <w:bCs w:val="false"/>
          <w:i w:val="false"/>
          <w:iCs w:val="false"/>
          <w:color w:val="auto"/>
          <w:kern w:val="2"/>
          <w:sz w:val="24"/>
          <w:szCs w:val="24"/>
          <w:lang w:val="en-NZ" w:eastAsia="zh-CN" w:bidi="hi-IN"/>
        </w:rPr>
        <w:t>19</w:t>
      </w:r>
      <w:r>
        <w:rPr>
          <w:rFonts w:ascii="Times New Roman" w:hAnsi="Times New Roman"/>
          <w:b w:val="false"/>
          <w:bCs w:val="false"/>
          <w:i w:val="false"/>
          <w:iCs w:val="false"/>
        </w:rPr>
        <w:t xml:space="preserve">). </w:t>
      </w:r>
      <w:r>
        <w:rPr>
          <w:rFonts w:ascii="Times New Roman" w:hAnsi="Times New Roman"/>
          <w:b w:val="false"/>
          <w:bCs w:val="false"/>
          <w:i/>
          <w:iCs/>
        </w:rPr>
        <w:t>Annual Report 201</w:t>
      </w:r>
      <w:r>
        <w:rPr>
          <w:rFonts w:eastAsia="Noto Serif CJK SC" w:cs="Lohit Devanagari" w:ascii="Times New Roman" w:hAnsi="Times New Roman"/>
          <w:b w:val="false"/>
          <w:bCs w:val="false"/>
          <w:i/>
          <w:iCs/>
          <w:color w:val="auto"/>
          <w:kern w:val="2"/>
          <w:sz w:val="24"/>
          <w:szCs w:val="24"/>
          <w:lang w:val="en-NZ" w:eastAsia="zh-CN" w:bidi="hi-IN"/>
        </w:rPr>
        <w:t>8</w:t>
      </w:r>
      <w:r>
        <w:rPr>
          <w:rFonts w:ascii="Times New Roman" w:hAnsi="Times New Roman"/>
          <w:b w:val="false"/>
          <w:bCs w:val="false"/>
          <w:i w:val="false"/>
          <w:iCs w:val="false"/>
        </w:rPr>
        <w:t xml:space="preserve">. Retrieved on Oct. 15, 2020 from </w:t>
        <w:tab/>
        <w:t>https://www.bnm.gov.my/files/publication/ar/en/2018/ar2018_book.pdf</w:t>
      </w:r>
    </w:p>
    <w:p>
      <w:pPr>
        <w:pStyle w:val="Normal"/>
        <w:bidi w:val="0"/>
        <w:spacing w:lineRule="auto" w:line="360"/>
        <w:jc w:val="both"/>
        <w:rPr/>
      </w:pPr>
      <w:r>
        <w:rPr>
          <w:rFonts w:ascii="Times New Roman" w:hAnsi="Times New Roman"/>
          <w:b w:val="false"/>
          <w:bCs w:val="false"/>
          <w:i w:val="false"/>
          <w:iCs w:val="false"/>
        </w:rPr>
        <w:t>Bank Negara Malaysia (20</w:t>
      </w:r>
      <w:r>
        <w:rPr>
          <w:rFonts w:eastAsia="Noto Serif CJK SC" w:cs="Lohit Devanagari" w:ascii="Times New Roman" w:hAnsi="Times New Roman"/>
          <w:b w:val="false"/>
          <w:bCs w:val="false"/>
          <w:i w:val="false"/>
          <w:iCs w:val="false"/>
          <w:color w:val="auto"/>
          <w:kern w:val="2"/>
          <w:sz w:val="24"/>
          <w:szCs w:val="24"/>
          <w:lang w:val="en-NZ" w:eastAsia="zh-CN" w:bidi="hi-IN"/>
        </w:rPr>
        <w:t>18</w:t>
      </w:r>
      <w:r>
        <w:rPr>
          <w:rFonts w:ascii="Times New Roman" w:hAnsi="Times New Roman"/>
          <w:b w:val="false"/>
          <w:bCs w:val="false"/>
          <w:i w:val="false"/>
          <w:iCs w:val="false"/>
        </w:rPr>
        <w:t xml:space="preserve">). </w:t>
      </w:r>
      <w:r>
        <w:rPr>
          <w:rFonts w:ascii="Times New Roman" w:hAnsi="Times New Roman"/>
          <w:b w:val="false"/>
          <w:bCs w:val="false"/>
          <w:i/>
          <w:iCs/>
        </w:rPr>
        <w:t>Annual Report 201</w:t>
      </w:r>
      <w:r>
        <w:rPr>
          <w:rFonts w:eastAsia="Noto Serif CJK SC" w:cs="Lohit Devanagari" w:ascii="Times New Roman" w:hAnsi="Times New Roman"/>
          <w:b w:val="false"/>
          <w:bCs w:val="false"/>
          <w:i/>
          <w:iCs/>
          <w:color w:val="auto"/>
          <w:kern w:val="2"/>
          <w:sz w:val="24"/>
          <w:szCs w:val="24"/>
          <w:lang w:val="en-NZ" w:eastAsia="zh-CN" w:bidi="hi-IN"/>
        </w:rPr>
        <w:t>7</w:t>
      </w:r>
      <w:r>
        <w:rPr>
          <w:rFonts w:ascii="Times New Roman" w:hAnsi="Times New Roman"/>
          <w:b w:val="false"/>
          <w:bCs w:val="false"/>
          <w:i w:val="false"/>
          <w:iCs w:val="false"/>
        </w:rPr>
        <w:t xml:space="preserve">. Retrieved on Oct. 15, 2020 from </w:t>
        <w:tab/>
        <w:t>https://www.bnm.gov.my/files/publication/ar/en/2017/ar2017_book.pdf</w:t>
        <w:br/>
        <w:t>Bank Negara Malaysia (20</w:t>
      </w:r>
      <w:r>
        <w:rPr>
          <w:rFonts w:eastAsia="Noto Serif CJK SC" w:cs="Lohit Devanagari" w:ascii="Times New Roman" w:hAnsi="Times New Roman"/>
          <w:b w:val="false"/>
          <w:bCs w:val="false"/>
          <w:i w:val="false"/>
          <w:iCs w:val="false"/>
          <w:color w:val="auto"/>
          <w:kern w:val="2"/>
          <w:sz w:val="24"/>
          <w:szCs w:val="24"/>
          <w:lang w:val="en-NZ" w:eastAsia="zh-CN" w:bidi="hi-IN"/>
        </w:rPr>
        <w:t>17</w:t>
      </w:r>
      <w:r>
        <w:rPr>
          <w:rFonts w:ascii="Times New Roman" w:hAnsi="Times New Roman"/>
          <w:b w:val="false"/>
          <w:bCs w:val="false"/>
          <w:i w:val="false"/>
          <w:iCs w:val="false"/>
        </w:rPr>
        <w:t xml:space="preserve">). </w:t>
      </w:r>
      <w:r>
        <w:rPr>
          <w:rFonts w:ascii="Times New Roman" w:hAnsi="Times New Roman"/>
          <w:b w:val="false"/>
          <w:bCs w:val="false"/>
          <w:i/>
          <w:iCs/>
        </w:rPr>
        <w:t>Annual Report 201</w:t>
      </w:r>
      <w:r>
        <w:rPr>
          <w:rFonts w:eastAsia="Noto Serif CJK SC" w:cs="Lohit Devanagari" w:ascii="Times New Roman" w:hAnsi="Times New Roman"/>
          <w:b w:val="false"/>
          <w:bCs w:val="false"/>
          <w:i/>
          <w:iCs/>
          <w:color w:val="auto"/>
          <w:kern w:val="2"/>
          <w:sz w:val="24"/>
          <w:szCs w:val="24"/>
          <w:lang w:val="en-NZ" w:eastAsia="zh-CN" w:bidi="hi-IN"/>
        </w:rPr>
        <w:t>6</w:t>
      </w:r>
      <w:r>
        <w:rPr>
          <w:rFonts w:ascii="Times New Roman" w:hAnsi="Times New Roman"/>
          <w:b w:val="false"/>
          <w:bCs w:val="false"/>
          <w:i w:val="false"/>
          <w:iCs w:val="false"/>
        </w:rPr>
        <w:t xml:space="preserve">. Retrieved on Oct. 15, 2020 from </w:t>
        <w:tab/>
        <w:t>https://www.bnm.gov.my/files/publication/ar/en/2016/ar2016_book.pdf</w:t>
      </w:r>
    </w:p>
    <w:p>
      <w:pPr>
        <w:pStyle w:val="Normal"/>
        <w:bidi w:val="0"/>
        <w:spacing w:lineRule="auto" w:line="360"/>
        <w:jc w:val="both"/>
        <w:rPr/>
      </w:pPr>
      <w:r>
        <w:rPr>
          <w:rFonts w:ascii="Times New Roman" w:hAnsi="Times New Roman"/>
          <w:b w:val="false"/>
          <w:bCs w:val="false"/>
          <w:i w:val="false"/>
          <w:iCs w:val="false"/>
        </w:rPr>
        <w:t xml:space="preserve">Bernama (2018). Azmin: Statistical Community needs to Embrace Digital Revolution. </w:t>
      </w:r>
      <w:r>
        <w:rPr>
          <w:rFonts w:ascii="Times New Roman" w:hAnsi="Times New Roman"/>
          <w:b w:val="false"/>
          <w:bCs w:val="false"/>
          <w:i/>
          <w:iCs/>
        </w:rPr>
        <w:t xml:space="preserve">The Edge </w:t>
        <w:tab/>
        <w:t>Markets</w:t>
      </w:r>
      <w:r>
        <w:rPr>
          <w:rFonts w:ascii="Times New Roman" w:hAnsi="Times New Roman"/>
          <w:b w:val="false"/>
          <w:bCs w:val="false"/>
          <w:i w:val="false"/>
          <w:iCs w:val="false"/>
        </w:rPr>
        <w:t>. Retrieved on Oct. 9, 2020, from https://www.theedgemarkets.com/article/azmin-</w:t>
        <w:tab/>
        <w:t>statistical-community-needs-embrace-digital-revolution</w:t>
      </w:r>
    </w:p>
    <w:p>
      <w:pPr>
        <w:pStyle w:val="Normal"/>
        <w:bidi w:val="0"/>
        <w:spacing w:lineRule="auto" w:line="360"/>
        <w:jc w:val="both"/>
        <w:rPr/>
      </w:pPr>
      <w:r>
        <w:rPr>
          <w:rFonts w:ascii="Times New Roman" w:hAnsi="Times New Roman"/>
          <w:b w:val="false"/>
          <w:bCs w:val="false"/>
          <w:i w:val="false"/>
          <w:iCs w:val="false"/>
        </w:rPr>
        <w:t>Brownlee, J. (20</w:t>
      </w:r>
      <w:r>
        <w:rPr>
          <w:rFonts w:eastAsia="Noto Serif CJK SC" w:cs="Lohit Devanagari" w:ascii="Times New Roman" w:hAnsi="Times New Roman"/>
          <w:b w:val="false"/>
          <w:bCs w:val="false"/>
          <w:i w:val="false"/>
          <w:iCs w:val="false"/>
          <w:color w:val="auto"/>
          <w:kern w:val="2"/>
          <w:sz w:val="24"/>
          <w:szCs w:val="24"/>
          <w:lang w:val="en-NZ" w:eastAsia="zh-CN" w:bidi="hi-IN"/>
        </w:rPr>
        <w:t>17</w:t>
      </w:r>
      <w:r>
        <w:rPr>
          <w:rFonts w:ascii="Times New Roman" w:hAnsi="Times New Roman"/>
          <w:b w:val="false"/>
          <w:bCs w:val="false"/>
          <w:i w:val="false"/>
          <w:iCs w:val="false"/>
        </w:rPr>
        <w:t xml:space="preserve">).  </w:t>
      </w:r>
      <w:r>
        <w:rPr>
          <w:rFonts w:ascii="Times New Roman" w:hAnsi="Times New Roman"/>
          <w:b w:val="false"/>
          <w:bCs w:val="false"/>
          <w:i/>
          <w:iCs/>
        </w:rPr>
        <w:t xml:space="preserve">Introduction to Time Series Forecasting with Python: How to Prepare Data </w:t>
        <w:tab/>
        <w:t>and Develop Models to Predict the Future</w:t>
      </w:r>
      <w:r>
        <w:rPr>
          <w:rFonts w:ascii="Times New Roman" w:hAnsi="Times New Roman"/>
          <w:b w:val="false"/>
          <w:bCs w:val="false"/>
          <w:i w:val="false"/>
          <w:iCs w:val="false"/>
        </w:rPr>
        <w:t>. 1st ed.</w:t>
      </w:r>
      <w:r>
        <w:rPr>
          <w:rFonts w:ascii="Times New Roman" w:hAnsi="Times New Roman"/>
          <w:b w:val="false"/>
          <w:bCs w:val="false"/>
          <w:i/>
          <w:iCs/>
        </w:rPr>
        <w:t xml:space="preserve"> </w:t>
      </w:r>
      <w:r>
        <w:rPr>
          <w:rFonts w:ascii="Times New Roman" w:hAnsi="Times New Roman"/>
          <w:b w:val="false"/>
          <w:bCs w:val="false"/>
          <w:i w:val="false"/>
          <w:iCs w:val="false"/>
        </w:rPr>
        <w:t xml:space="preserve"> Machine Learning Mastery.</w:t>
      </w:r>
    </w:p>
    <w:p>
      <w:pPr>
        <w:pStyle w:val="Normal"/>
        <w:bidi w:val="0"/>
        <w:spacing w:lineRule="auto" w:line="360"/>
        <w:jc w:val="both"/>
        <w:rPr/>
      </w:pPr>
      <w:r>
        <w:rPr>
          <w:rFonts w:ascii="Times New Roman" w:hAnsi="Times New Roman"/>
          <w:b w:val="false"/>
          <w:bCs w:val="false"/>
          <w:i w:val="false"/>
          <w:iCs w:val="false"/>
        </w:rPr>
        <w:t xml:space="preserve">Burns, D. M., and Whyne, C. M. (2018). Seglearn: A python package for learning sequences and </w:t>
        <w:tab/>
        <w:t xml:space="preserve">time series. </w:t>
      </w:r>
      <w:r>
        <w:rPr>
          <w:rFonts w:ascii="Times New Roman" w:hAnsi="Times New Roman"/>
          <w:b w:val="false"/>
          <w:bCs w:val="false"/>
          <w:i/>
          <w:iCs w:val="false"/>
        </w:rPr>
        <w:t>Journal of Machine Learning Research</w:t>
      </w:r>
      <w:r>
        <w:rPr>
          <w:rFonts w:ascii="Times New Roman" w:hAnsi="Times New Roman"/>
          <w:b w:val="false"/>
          <w:bCs w:val="false"/>
          <w:i w:val="false"/>
          <w:iCs w:val="false"/>
        </w:rPr>
        <w:t xml:space="preserve">, </w:t>
      </w:r>
      <w:r>
        <w:rPr>
          <w:rFonts w:ascii="Times New Roman" w:hAnsi="Times New Roman"/>
          <w:b w:val="false"/>
          <w:bCs w:val="false"/>
          <w:i/>
          <w:iCs/>
        </w:rPr>
        <w:t>19</w:t>
      </w:r>
      <w:r>
        <w:rPr>
          <w:rFonts w:ascii="Times New Roman" w:hAnsi="Times New Roman"/>
          <w:b w:val="false"/>
          <w:bCs w:val="false"/>
          <w:i w:val="false"/>
          <w:iCs w:val="false"/>
        </w:rPr>
        <w:t>(1), pp. 3238-3244</w:t>
      </w:r>
    </w:p>
    <w:p>
      <w:pPr>
        <w:pStyle w:val="Normal"/>
        <w:bidi w:val="0"/>
        <w:spacing w:lineRule="auto" w:line="360"/>
        <w:jc w:val="both"/>
        <w:rPr/>
      </w:pPr>
      <w:r>
        <w:rPr>
          <w:rFonts w:ascii="Times New Roman" w:hAnsi="Times New Roman"/>
          <w:b w:val="false"/>
          <w:bCs w:val="false"/>
          <w:i w:val="false"/>
          <w:iCs w:val="false"/>
        </w:rPr>
        <w:t xml:space="preserve">Chen, J. C., Dunn, A., Hood, K., Driessen, A., &amp; Batch, A. (2019). Off to the races: A </w:t>
        <w:tab/>
        <w:t xml:space="preserve">comparison of machine learning and alternative data for predicting economic indicators. </w:t>
        <w:tab/>
        <w:t xml:space="preserve">In </w:t>
      </w:r>
      <w:r>
        <w:rPr>
          <w:rFonts w:ascii="Times New Roman" w:hAnsi="Times New Roman"/>
          <w:b w:val="false"/>
          <w:bCs w:val="false"/>
          <w:i/>
          <w:iCs w:val="false"/>
        </w:rPr>
        <w:t>Big Data for 21st Century Economic Statistics</w:t>
      </w:r>
      <w:r>
        <w:rPr>
          <w:rFonts w:ascii="Times New Roman" w:hAnsi="Times New Roman"/>
          <w:b w:val="false"/>
          <w:bCs w:val="false"/>
          <w:i w:val="false"/>
          <w:iCs w:val="false"/>
        </w:rPr>
        <w:t>. University of Chicago Press.</w:t>
      </w:r>
    </w:p>
    <w:p>
      <w:pPr>
        <w:pStyle w:val="Normal"/>
        <w:bidi w:val="0"/>
        <w:spacing w:lineRule="auto" w:line="360"/>
        <w:jc w:val="both"/>
        <w:rPr/>
      </w:pPr>
      <w:r>
        <w:rPr>
          <w:rFonts w:ascii="Times New Roman" w:hAnsi="Times New Roman"/>
          <w:b w:val="false"/>
          <w:bCs w:val="false"/>
          <w:i w:val="false"/>
          <w:iCs w:val="false"/>
        </w:rPr>
        <w:t xml:space="preserve">Dematos, G., Boyd, M.S., Kermanshahi, B. (1996). Feedforward versus recurrent neural </w:t>
        <w:tab/>
        <w:t xml:space="preserve">networks for forecasting monthly japanese yen exchange rates. </w:t>
      </w:r>
      <w:r>
        <w:rPr>
          <w:rFonts w:ascii="Times New Roman" w:hAnsi="Times New Roman"/>
          <w:b w:val="false"/>
          <w:bCs w:val="false"/>
          <w:i/>
          <w:iCs w:val="false"/>
        </w:rPr>
        <w:t xml:space="preserve">Financial Engineering </w:t>
        <w:tab/>
        <w:t>and the Japanese Markets,</w:t>
      </w:r>
      <w:r>
        <w:rPr>
          <w:rFonts w:ascii="Times New Roman" w:hAnsi="Times New Roman"/>
          <w:b w:val="false"/>
          <w:bCs w:val="false"/>
          <w:i w:val="false"/>
          <w:iCs w:val="false"/>
        </w:rPr>
        <w:t xml:space="preserve"> </w:t>
      </w:r>
      <w:r>
        <w:rPr>
          <w:rFonts w:ascii="Times New Roman" w:hAnsi="Times New Roman"/>
          <w:b w:val="false"/>
          <w:bCs w:val="false"/>
          <w:i/>
          <w:iCs/>
        </w:rPr>
        <w:t>3</w:t>
      </w:r>
      <w:r>
        <w:rPr>
          <w:rFonts w:ascii="Times New Roman" w:hAnsi="Times New Roman"/>
          <w:b/>
          <w:bCs w:val="false"/>
          <w:i w:val="false"/>
          <w:iCs w:val="false"/>
        </w:rPr>
        <w:t xml:space="preserve">, </w:t>
      </w:r>
      <w:r>
        <w:rPr>
          <w:rFonts w:ascii="Times New Roman" w:hAnsi="Times New Roman"/>
          <w:b w:val="false"/>
          <w:bCs w:val="false"/>
          <w:i w:val="false"/>
          <w:iCs w:val="false"/>
        </w:rPr>
        <w:t>pp. 59–75</w:t>
      </w:r>
    </w:p>
    <w:p>
      <w:pPr>
        <w:pStyle w:val="Normal"/>
        <w:bidi w:val="0"/>
        <w:spacing w:lineRule="auto" w:line="360"/>
        <w:jc w:val="both"/>
        <w:rPr/>
      </w:pPr>
      <w:r>
        <w:rPr>
          <w:rFonts w:ascii="Times New Roman" w:hAnsi="Times New Roman"/>
          <w:b w:val="false"/>
          <w:bCs w:val="false"/>
          <w:i w:val="false"/>
          <w:iCs w:val="false"/>
        </w:rPr>
        <w:t xml:space="preserve">Department of Statistics Malaysia (2020). </w:t>
      </w:r>
      <w:r>
        <w:rPr>
          <w:rFonts w:ascii="Times New Roman" w:hAnsi="Times New Roman"/>
          <w:b w:val="false"/>
          <w:bCs w:val="false"/>
          <w:i/>
          <w:iCs/>
        </w:rPr>
        <w:t>National Accounts FAQ.</w:t>
      </w:r>
      <w:r>
        <w:rPr>
          <w:rFonts w:ascii="Times New Roman" w:hAnsi="Times New Roman"/>
          <w:b w:val="false"/>
          <w:bCs w:val="false"/>
          <w:i w:val="false"/>
          <w:iCs w:val="false"/>
        </w:rPr>
        <w:t xml:space="preserve"> Retrieved on Oct. 8, 2020 </w:t>
        <w:tab/>
        <w:t>from https://www.dosm.gov.my/v1/index.php?r=column/cone&amp;menu_id=dUtRR1JYWjk</w:t>
      </w:r>
    </w:p>
    <w:p>
      <w:pPr>
        <w:pStyle w:val="Normal"/>
        <w:bidi w:val="0"/>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2TEJha1BrZml0REY4UT09</w:t>
      </w:r>
    </w:p>
    <w:p>
      <w:pPr>
        <w:pStyle w:val="Normal"/>
        <w:bidi w:val="0"/>
        <w:spacing w:lineRule="auto" w:line="360"/>
        <w:jc w:val="both"/>
        <w:rPr/>
      </w:pPr>
      <w:r>
        <w:rPr>
          <w:rFonts w:ascii="Times New Roman" w:hAnsi="Times New Roman"/>
          <w:b w:val="false"/>
          <w:bCs w:val="false"/>
          <w:i w:val="false"/>
          <w:iCs w:val="false"/>
        </w:rPr>
        <w:t xml:space="preserve">Fadzil, M., Latif, L. A., and Munira, T. A. (2015). MOOCsin Malaysia : A preliminary case </w:t>
        <w:tab/>
        <w:t xml:space="preserve">study.  </w:t>
      </w:r>
      <w:r>
        <w:rPr>
          <w:rFonts w:ascii="Times New Roman" w:hAnsi="Times New Roman"/>
          <w:b w:val="false"/>
          <w:bCs w:val="false"/>
          <w:i/>
          <w:iCs/>
        </w:rPr>
        <w:t>MOOCs and Educational Challenges around Asia and Europe, 1</w:t>
      </w:r>
      <w:r>
        <w:rPr>
          <w:rFonts w:ascii="Times New Roman" w:hAnsi="Times New Roman"/>
          <w:b w:val="false"/>
          <w:bCs w:val="false"/>
          <w:i w:val="false"/>
          <w:iCs w:val="false"/>
        </w:rPr>
        <w:t>(6), pp. 65-86</w:t>
      </w:r>
    </w:p>
    <w:p>
      <w:pPr>
        <w:pStyle w:val="Normal"/>
        <w:bidi w:val="0"/>
        <w:spacing w:lineRule="auto" w:line="360"/>
        <w:jc w:val="both"/>
        <w:rPr/>
      </w:pPr>
      <w:r>
        <w:rPr>
          <w:rFonts w:ascii="Times New Roman" w:hAnsi="Times New Roman"/>
          <w:b w:val="false"/>
          <w:bCs w:val="false"/>
          <w:i w:val="false"/>
          <w:iCs w:val="false"/>
        </w:rPr>
        <w:t xml:space="preserve">Hackeling, G. (2017). </w:t>
      </w:r>
      <w:r>
        <w:rPr>
          <w:rFonts w:ascii="Times New Roman" w:hAnsi="Times New Roman"/>
          <w:b w:val="false"/>
          <w:bCs w:val="false"/>
          <w:i/>
          <w:iCs w:val="false"/>
        </w:rPr>
        <w:t>Mastering Machine Learning with scikit-learn</w:t>
      </w:r>
      <w:r>
        <w:rPr>
          <w:rFonts w:ascii="Times New Roman" w:hAnsi="Times New Roman"/>
          <w:b w:val="false"/>
          <w:bCs w:val="false"/>
          <w:i w:val="false"/>
          <w:iCs w:val="false"/>
        </w:rPr>
        <w:t>. U</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nited Kingdom: </w:t>
      </w:r>
      <w:r>
        <w:rPr>
          <w:rFonts w:ascii="Times New Roman" w:hAnsi="Times New Roman"/>
          <w:b w:val="false"/>
          <w:bCs w:val="false"/>
          <w:i w:val="false"/>
          <w:iCs w:val="false"/>
        </w:rPr>
        <w:t xml:space="preserve">Packt </w:t>
        <w:tab/>
        <w:t>Publishing Ltd</w:t>
      </w:r>
    </w:p>
    <w:p>
      <w:pPr>
        <w:pStyle w:val="Normal"/>
        <w:bidi w:val="0"/>
        <w:spacing w:lineRule="auto" w:line="360"/>
        <w:jc w:val="both"/>
        <w:rPr/>
      </w:pPr>
      <w:r>
        <w:rPr>
          <w:rFonts w:ascii="Times New Roman" w:hAnsi="Times New Roman"/>
          <w:b w:val="false"/>
          <w:bCs w:val="false"/>
          <w:i w:val="false"/>
          <w:iCs w:val="false"/>
        </w:rPr>
        <w:t xml:space="preserve">Hashim, E., Ramli, N. R., Romli, N., Jalil, N. A., Bakri, S. M., and Ron, N. W. (2018). </w:t>
        <w:tab/>
        <w:t xml:space="preserve">Determinants of Real GDP in Malaysia. </w:t>
      </w:r>
      <w:r>
        <w:rPr>
          <w:rFonts w:ascii="Times New Roman" w:hAnsi="Times New Roman"/>
          <w:b w:val="false"/>
          <w:bCs w:val="false"/>
          <w:i/>
          <w:iCs/>
        </w:rPr>
        <w:t>The Journal of Social Sciences Research</w:t>
      </w:r>
      <w:r>
        <w:rPr>
          <w:rFonts w:ascii="Times New Roman" w:hAnsi="Times New Roman"/>
          <w:b w:val="false"/>
          <w:bCs w:val="false"/>
          <w:i w:val="false"/>
          <w:iCs w:val="false"/>
        </w:rPr>
        <w:t xml:space="preserve">, No. </w:t>
        <w:tab/>
        <w:t>3, pp. 97-103</w:t>
      </w:r>
    </w:p>
    <w:p>
      <w:pPr>
        <w:pStyle w:val="Normal"/>
        <w:bidi w:val="0"/>
        <w:spacing w:lineRule="auto" w:line="360"/>
        <w:jc w:val="both"/>
        <w:rPr/>
      </w:pPr>
      <w:r>
        <w:rPr>
          <w:rFonts w:ascii="Times New Roman" w:hAnsi="Times New Roman"/>
          <w:b w:val="false"/>
          <w:bCs w:val="false"/>
          <w:i w:val="false"/>
          <w:iCs w:val="false"/>
        </w:rPr>
        <w:t xml:space="preserve">Kumar, I., Dogra, K., Utreja, C., and Yadav, P. (2018). A Comparative Study of Supervised </w:t>
        <w:tab/>
        <w:t xml:space="preserve">Machine Learning Algorithms for Stock Market Trend Prediction. </w:t>
      </w:r>
      <w:r>
        <w:rPr>
          <w:rFonts w:ascii="Times New Roman" w:hAnsi="Times New Roman"/>
          <w:b w:val="false"/>
          <w:bCs w:val="false"/>
          <w:i/>
          <w:iCs/>
        </w:rPr>
        <w:t xml:space="preserve">2018 Second </w:t>
        <w:tab/>
        <w:t xml:space="preserve">International Conference on Inventive Communication and Computational Technologies </w:t>
        <w:tab/>
        <w:t>(ICICCT)</w:t>
      </w:r>
      <w:r>
        <w:rPr>
          <w:rFonts w:ascii="Times New Roman" w:hAnsi="Times New Roman"/>
          <w:b w:val="false"/>
          <w:bCs w:val="false"/>
          <w:i w:val="false"/>
          <w:iCs w:val="false"/>
        </w:rPr>
        <w:t>, pp. 1003-1007</w:t>
      </w:r>
    </w:p>
    <w:p>
      <w:pPr>
        <w:pStyle w:val="Normal"/>
        <w:bidi w:val="0"/>
        <w:spacing w:lineRule="auto" w:line="360"/>
        <w:jc w:val="both"/>
        <w:rPr/>
      </w:pPr>
      <w:r>
        <w:rPr>
          <w:rFonts w:ascii="Times New Roman" w:hAnsi="Times New Roman"/>
          <w:b w:val="false"/>
          <w:bCs w:val="false"/>
          <w:i w:val="false"/>
          <w:iCs w:val="false"/>
        </w:rPr>
        <w:t xml:space="preserve">Maehashi, K., &amp; Shintani, M. (2020). Macroeconomic forecasting using factor models and </w:t>
        <w:tab/>
        <w:t xml:space="preserve">machine learning: an application to Japan. </w:t>
      </w:r>
      <w:r>
        <w:rPr>
          <w:rFonts w:ascii="Times New Roman" w:hAnsi="Times New Roman"/>
          <w:b w:val="false"/>
          <w:bCs w:val="false"/>
          <w:i/>
          <w:iCs w:val="false"/>
        </w:rPr>
        <w:t xml:space="preserve">Journal of the Japanese and International </w:t>
        <w:tab/>
        <w:t>Economies</w:t>
      </w:r>
      <w:r>
        <w:rPr>
          <w:rFonts w:ascii="Times New Roman" w:hAnsi="Times New Roman"/>
          <w:b w:val="false"/>
          <w:bCs w:val="false"/>
          <w:i w:val="false"/>
          <w:iCs w:val="false"/>
        </w:rPr>
        <w:t xml:space="preserve">, </w:t>
      </w:r>
      <w:r>
        <w:rPr>
          <w:rFonts w:ascii="Times New Roman" w:hAnsi="Times New Roman"/>
          <w:b w:val="false"/>
          <w:bCs w:val="false"/>
          <w:i/>
          <w:iCs w:val="false"/>
        </w:rPr>
        <w:t>58</w:t>
      </w:r>
      <w:r>
        <w:rPr>
          <w:rFonts w:ascii="Times New Roman" w:hAnsi="Times New Roman"/>
          <w:b w:val="false"/>
          <w:bCs w:val="false"/>
          <w:i w:val="false"/>
          <w:iCs w:val="false"/>
        </w:rPr>
        <w:t>, 101104.</w:t>
      </w:r>
    </w:p>
    <w:p>
      <w:pPr>
        <w:pStyle w:val="Normal"/>
        <w:bidi w:val="0"/>
        <w:spacing w:lineRule="auto" w:line="360"/>
        <w:jc w:val="both"/>
        <w:rPr/>
      </w:pPr>
      <w:r>
        <w:rPr>
          <w:rFonts w:cs="Arial" w:ascii="Times New Roman" w:hAnsi="Times New Roman"/>
          <w:b w:val="false"/>
          <w:bCs w:val="false"/>
          <w:i w:val="false"/>
          <w:iCs w:val="false"/>
          <w:szCs w:val="24"/>
        </w:rPr>
        <w:t xml:space="preserve">Makridakis, S., Spiliotis, E., and Assimakopoulos, V. (2018). Statistical and Machine Learning </w:t>
        <w:tab/>
        <w:t xml:space="preserve">forecasting methods: Concerns and ways forward. </w:t>
      </w:r>
      <w:r>
        <w:rPr>
          <w:rFonts w:cs="Arial" w:ascii="Times New Roman" w:hAnsi="Times New Roman"/>
          <w:b w:val="false"/>
          <w:bCs w:val="false"/>
          <w:i/>
          <w:iCs/>
          <w:szCs w:val="24"/>
        </w:rPr>
        <w:t>PloS one</w:t>
      </w:r>
      <w:r>
        <w:rPr>
          <w:rFonts w:cs="Arial" w:ascii="Times New Roman" w:hAnsi="Times New Roman"/>
          <w:b w:val="false"/>
          <w:bCs w:val="false"/>
          <w:i w:val="false"/>
          <w:iCs w:val="false"/>
          <w:szCs w:val="24"/>
        </w:rPr>
        <w:t xml:space="preserve">, </w:t>
      </w:r>
      <w:r>
        <w:rPr>
          <w:rFonts w:cs="Arial" w:ascii="Times New Roman" w:hAnsi="Times New Roman"/>
          <w:b w:val="false"/>
          <w:bCs w:val="false"/>
          <w:i/>
          <w:iCs/>
          <w:szCs w:val="24"/>
        </w:rPr>
        <w:t>13</w:t>
      </w:r>
      <w:r>
        <w:rPr>
          <w:rFonts w:cs="Arial" w:ascii="Times New Roman" w:hAnsi="Times New Roman"/>
          <w:b w:val="false"/>
          <w:bCs w:val="false"/>
          <w:i w:val="false"/>
          <w:iCs w:val="false"/>
          <w:szCs w:val="24"/>
        </w:rPr>
        <w:t>(3), e0194889</w:t>
      </w:r>
    </w:p>
    <w:p>
      <w:pPr>
        <w:pStyle w:val="Normal"/>
        <w:bidi w:val="0"/>
        <w:spacing w:lineRule="auto" w:line="360"/>
        <w:jc w:val="both"/>
        <w:rPr/>
      </w:pPr>
      <w:r>
        <w:rPr>
          <w:rFonts w:ascii="Times New Roman" w:hAnsi="Times New Roman"/>
          <w:b w:val="false"/>
          <w:bCs w:val="false"/>
          <w:i w:val="false"/>
          <w:iCs w:val="false"/>
        </w:rPr>
        <w:t xml:space="preserve">McKinney, W., Perktold, J., and Seabold, S. (2011). Time Series Analysis in Python with </w:t>
        <w:tab/>
        <w:t xml:space="preserve">statsmodels. </w:t>
      </w:r>
      <w:r>
        <w:rPr>
          <w:rFonts w:ascii="Times New Roman" w:hAnsi="Times New Roman"/>
          <w:b w:val="false"/>
          <w:bCs w:val="false"/>
          <w:i/>
          <w:iCs/>
        </w:rPr>
        <w:t>Proceedings of the 10</w:t>
      </w:r>
      <w:r>
        <w:rPr>
          <w:rFonts w:ascii="Times New Roman" w:hAnsi="Times New Roman"/>
          <w:b w:val="false"/>
          <w:bCs w:val="false"/>
          <w:i/>
          <w:iCs/>
          <w:vertAlign w:val="superscript"/>
        </w:rPr>
        <w:t>th</w:t>
      </w:r>
      <w:r>
        <w:rPr>
          <w:rFonts w:ascii="Times New Roman" w:hAnsi="Times New Roman"/>
          <w:b w:val="false"/>
          <w:bCs w:val="false"/>
          <w:i/>
          <w:iCs/>
        </w:rPr>
        <w:t xml:space="preserve"> Python in Science Conference, </w:t>
      </w:r>
      <w:r>
        <w:rPr>
          <w:rFonts w:ascii="Times New Roman" w:hAnsi="Times New Roman"/>
          <w:b w:val="false"/>
          <w:bCs w:val="false"/>
          <w:i w:val="false"/>
          <w:iCs w:val="false"/>
        </w:rPr>
        <w:t>pp 107-113</w:t>
      </w:r>
    </w:p>
    <w:p>
      <w:pPr>
        <w:pStyle w:val="Normal"/>
        <w:bidi w:val="0"/>
        <w:spacing w:lineRule="auto" w:line="360"/>
        <w:jc w:val="both"/>
        <w:rPr/>
      </w:pPr>
      <w:r>
        <w:rPr>
          <w:rFonts w:ascii="Times New Roman" w:hAnsi="Times New Roman"/>
          <w:b w:val="false"/>
          <w:bCs w:val="false"/>
          <w:i w:val="false"/>
          <w:iCs w:val="false"/>
        </w:rPr>
        <w:t xml:space="preserve">Microsoft (2020). </w:t>
      </w:r>
      <w:r>
        <w:rPr>
          <w:rFonts w:ascii="Times New Roman" w:hAnsi="Times New Roman"/>
          <w:b w:val="false"/>
          <w:bCs w:val="false"/>
          <w:i/>
          <w:iCs/>
        </w:rPr>
        <w:t xml:space="preserve">The Business Understanding Stage of the Team Data Science Process </w:t>
        <w:tab/>
        <w:t>Lifecycle.</w:t>
      </w:r>
      <w:r>
        <w:rPr>
          <w:rFonts w:ascii="Times New Roman" w:hAnsi="Times New Roman"/>
          <w:b w:val="false"/>
          <w:bCs w:val="false"/>
          <w:i w:val="false"/>
          <w:iCs w:val="false"/>
        </w:rPr>
        <w:t xml:space="preserve"> Retrieved on Oct 17, 2020, from </w:t>
        <w:tab/>
        <w:t>https://docs.microsoft.com/en-us/azure/machine-learning/team-data-science-process/</w:t>
        <w:tab/>
        <w:t>lifecycle-business-understanding</w:t>
      </w:r>
    </w:p>
    <w:p>
      <w:pPr>
        <w:pStyle w:val="Normal"/>
        <w:bidi w:val="0"/>
        <w:spacing w:lineRule="auto" w:line="360"/>
        <w:jc w:val="both"/>
        <w:rPr/>
      </w:pPr>
      <w:r>
        <w:rPr>
          <w:rFonts w:ascii="Times New Roman" w:hAnsi="Times New Roman"/>
          <w:b w:val="false"/>
          <w:bCs w:val="false"/>
          <w:i w:val="false"/>
          <w:iCs w:val="false"/>
        </w:rPr>
        <w:t xml:space="preserve">Rasic, A. H. (2019). Consumer Sentiment, Business Condition Indexes Down in Q4. </w:t>
      </w:r>
      <w:r>
        <w:rPr>
          <w:rFonts w:ascii="Times New Roman" w:hAnsi="Times New Roman"/>
          <w:b w:val="false"/>
          <w:bCs w:val="false"/>
          <w:i/>
          <w:iCs/>
        </w:rPr>
        <w:t xml:space="preserve">New Straits </w:t>
        <w:tab/>
        <w:t xml:space="preserve">Times. </w:t>
      </w:r>
      <w:r>
        <w:rPr>
          <w:rFonts w:ascii="Times New Roman" w:hAnsi="Times New Roman"/>
          <w:b w:val="false"/>
          <w:bCs w:val="false"/>
          <w:i w:val="false"/>
          <w:iCs w:val="false"/>
        </w:rPr>
        <w:t xml:space="preserve">Retrieved on Oct. 17, 2020, from </w:t>
        <w:tab/>
        <w:t>https://www.nst.com.my/business/2019/01/456084/consumer-sentiment-business-</w:t>
        <w:tab/>
        <w:t>condition-indexes-down-q4</w:t>
      </w:r>
    </w:p>
    <w:p>
      <w:pPr>
        <w:pStyle w:val="Normal"/>
        <w:bidi w:val="0"/>
        <w:spacing w:lineRule="auto" w:line="360"/>
        <w:jc w:val="both"/>
        <w:rPr/>
      </w:pPr>
      <w:r>
        <w:rPr>
          <w:rFonts w:ascii="Times New Roman" w:hAnsi="Times New Roman"/>
          <w:b w:val="false"/>
          <w:bCs w:val="false"/>
          <w:i w:val="false"/>
          <w:iCs w:val="false"/>
        </w:rPr>
        <w:t xml:space="preserve">Rasel, R. I., Sultana, N., &amp; Meesad, P. (2015). An efficient modelling approach for forecasting </w:t>
        <w:tab/>
        <w:t xml:space="preserve">financial time series data using support vector regression and windowing operators. </w:t>
        <w:tab/>
      </w:r>
      <w:r>
        <w:rPr>
          <w:rFonts w:ascii="Times New Roman" w:hAnsi="Times New Roman"/>
          <w:b w:val="false"/>
          <w:bCs w:val="false"/>
          <w:i/>
          <w:iCs w:val="false"/>
        </w:rPr>
        <w:t>International Journal of Computational Intelligence Studies</w:t>
      </w:r>
      <w:r>
        <w:rPr>
          <w:rFonts w:ascii="Times New Roman" w:hAnsi="Times New Roman"/>
          <w:b w:val="false"/>
          <w:bCs w:val="false"/>
          <w:i w:val="false"/>
          <w:iCs w:val="false"/>
        </w:rPr>
        <w:t xml:space="preserve">, </w:t>
      </w:r>
      <w:r>
        <w:rPr>
          <w:rFonts w:ascii="Times New Roman" w:hAnsi="Times New Roman"/>
          <w:b w:val="false"/>
          <w:bCs w:val="false"/>
          <w:i/>
          <w:iCs w:val="false"/>
        </w:rPr>
        <w:t>4</w:t>
      </w:r>
      <w:r>
        <w:rPr>
          <w:rFonts w:ascii="Times New Roman" w:hAnsi="Times New Roman"/>
          <w:b w:val="false"/>
          <w:bCs w:val="false"/>
          <w:i w:val="false"/>
          <w:iCs w:val="false"/>
        </w:rPr>
        <w:t>(2), pp. 134-150</w:t>
      </w:r>
    </w:p>
    <w:p>
      <w:pPr>
        <w:pStyle w:val="Normal"/>
        <w:bidi w:val="0"/>
        <w:spacing w:lineRule="auto" w:line="360"/>
        <w:jc w:val="both"/>
        <w:rPr/>
      </w:pPr>
      <w:r>
        <w:rPr>
          <w:rFonts w:ascii="Times New Roman" w:hAnsi="Times New Roman"/>
          <w:b w:val="false"/>
          <w:bCs w:val="false"/>
          <w:i w:val="false"/>
          <w:iCs w:val="false"/>
        </w:rPr>
        <w:t xml:space="preserve">Razak, N. A. A., Khamis, A., and Abdullah, M. A. A. (2017). ARIMA and VAR Modeling to </w:t>
        <w:tab/>
        <w:t xml:space="preserve">Forecast Malaysian Economic Growth. </w:t>
      </w:r>
      <w:r>
        <w:rPr>
          <w:rFonts w:ascii="Times New Roman" w:hAnsi="Times New Roman"/>
          <w:b w:val="false"/>
          <w:bCs w:val="false"/>
          <w:i/>
          <w:iCs/>
        </w:rPr>
        <w:t xml:space="preserve">Journal of Science and Technology: Special </w:t>
        <w:tab/>
        <w:t>Issue on the Application of Science and Mathematics,</w:t>
      </w:r>
      <w:r>
        <w:rPr>
          <w:rFonts w:ascii="Times New Roman" w:hAnsi="Times New Roman"/>
          <w:b w:val="false"/>
          <w:bCs w:val="false"/>
          <w:i w:val="false"/>
          <w:iCs w:val="false"/>
        </w:rPr>
        <w:t xml:space="preserve"> </w:t>
      </w:r>
      <w:r>
        <w:rPr>
          <w:rFonts w:ascii="Times New Roman" w:hAnsi="Times New Roman"/>
          <w:b w:val="false"/>
          <w:bCs w:val="false"/>
          <w:i/>
          <w:iCs/>
        </w:rPr>
        <w:t>9</w:t>
      </w:r>
      <w:r>
        <w:rPr>
          <w:rFonts w:ascii="Times New Roman" w:hAnsi="Times New Roman"/>
          <w:b w:val="false"/>
          <w:bCs w:val="false"/>
          <w:i w:val="false"/>
          <w:iCs w:val="false"/>
        </w:rPr>
        <w:t>(3), pp. 16-24</w:t>
      </w:r>
    </w:p>
    <w:p>
      <w:pPr>
        <w:pStyle w:val="Normal"/>
        <w:bidi w:val="0"/>
        <w:spacing w:lineRule="auto" w:line="360"/>
        <w:jc w:val="both"/>
        <w:rPr/>
      </w:pPr>
      <w:r>
        <w:rPr>
          <w:rFonts w:ascii="Times New Roman" w:hAnsi="Times New Roman"/>
          <w:b w:val="false"/>
          <w:bCs w:val="false"/>
          <w:i w:val="false"/>
          <w:iCs w:val="false"/>
        </w:rPr>
        <w:t xml:space="preserve">Roy, M., and Larocque, D. (2012).Robustness of Random Forests for Regression. </w:t>
      </w:r>
      <w:r>
        <w:rPr>
          <w:rFonts w:ascii="Times New Roman" w:hAnsi="Times New Roman"/>
          <w:b w:val="false"/>
          <w:bCs w:val="false"/>
          <w:i/>
          <w:iCs/>
        </w:rPr>
        <w:t xml:space="preserve">Journal of </w:t>
        <w:tab/>
        <w:t>Nonparametric Statistics</w:t>
      </w:r>
      <w:r>
        <w:rPr>
          <w:rFonts w:ascii="Times New Roman" w:hAnsi="Times New Roman"/>
          <w:b w:val="false"/>
          <w:bCs w:val="false"/>
          <w:i w:val="false"/>
          <w:iCs w:val="false"/>
        </w:rPr>
        <w:t>, 24(4), pp. 993-1006</w:t>
      </w:r>
    </w:p>
    <w:p>
      <w:pPr>
        <w:pStyle w:val="Normal"/>
        <w:bidi w:val="0"/>
        <w:spacing w:lineRule="auto" w:line="360"/>
        <w:jc w:val="both"/>
        <w:rPr/>
      </w:pPr>
      <w:r>
        <w:rPr>
          <w:rFonts w:ascii="Times New Roman" w:hAnsi="Times New Roman"/>
          <w:b w:val="false"/>
          <w:bCs w:val="false"/>
          <w:i w:val="false"/>
          <w:iCs w:val="false"/>
        </w:rPr>
        <w:t xml:space="preserve">Taieb, S. B. (2014). </w:t>
      </w:r>
      <w:r>
        <w:rPr>
          <w:rFonts w:ascii="Times New Roman" w:hAnsi="Times New Roman"/>
          <w:b w:val="false"/>
          <w:bCs w:val="false"/>
          <w:i w:val="false"/>
          <w:iCs w:val="false"/>
          <w:sz w:val="24"/>
          <w:szCs w:val="24"/>
        </w:rPr>
        <w:t xml:space="preserve">Machine learning Srategies For Multi-Step-Ahead Time Series Forecasting.  </w:t>
        <w:tab/>
      </w:r>
      <w:r>
        <w:rPr>
          <w:rFonts w:ascii="Times New Roman" w:hAnsi="Times New Roman"/>
          <w:b w:val="false"/>
          <w:bCs w:val="false"/>
          <w:i/>
          <w:iCs/>
          <w:sz w:val="24"/>
          <w:szCs w:val="24"/>
        </w:rPr>
        <w:t>Université Libre de Bruxelles, Belgium</w:t>
      </w:r>
      <w:r>
        <w:rPr>
          <w:rFonts w:ascii="Times New Roman" w:hAnsi="Times New Roman"/>
          <w:b w:val="false"/>
          <w:bCs w:val="false"/>
          <w:i w:val="false"/>
          <w:iCs w:val="false"/>
          <w:sz w:val="24"/>
          <w:szCs w:val="24"/>
        </w:rPr>
        <w:t>, pp.75-86</w:t>
      </w:r>
    </w:p>
    <w:p>
      <w:pPr>
        <w:pStyle w:val="Normal"/>
        <w:bidi w:val="0"/>
        <w:spacing w:lineRule="auto" w:line="360"/>
        <w:jc w:val="both"/>
        <w:rPr/>
      </w:pPr>
      <w:ins w:id="126" w:author="Unknown Author" w:date="2020-10-19T01:30:32Z">
        <w:r>
          <w:rPr>
            <w:rFonts w:ascii="Times New Roman" w:hAnsi="Times New Roman"/>
            <w:b w:val="false"/>
            <w:bCs w:val="false"/>
          </w:rPr>
          <w:t xml:space="preserve">United Nations, (2020). </w:t>
        </w:r>
      </w:ins>
      <w:ins w:id="127" w:author="Unknown Author" w:date="2020-10-19T01:30:32Z">
        <w:r>
          <w:rPr>
            <w:rFonts w:ascii="Times New Roman" w:hAnsi="Times New Roman"/>
            <w:b w:val="false"/>
            <w:bCs w:val="false"/>
            <w:i/>
            <w:iCs/>
          </w:rPr>
          <w:t>World</w:t>
        </w:r>
      </w:ins>
      <w:ins w:id="128" w:author="Unknown Author" w:date="2020-10-19T01:31:00Z">
        <w:r>
          <w:rPr>
            <w:rFonts w:ascii="Times New Roman" w:hAnsi="Times New Roman"/>
            <w:b w:val="false"/>
            <w:bCs w:val="false"/>
            <w:i/>
            <w:iCs/>
          </w:rPr>
          <w:t xml:space="preserve"> Economic Situation and Prospects 2020</w:t>
        </w:r>
      </w:ins>
      <w:ins w:id="129" w:author="Unknown Author" w:date="2020-10-19T01:31:00Z">
        <w:r>
          <w:rPr>
            <w:rFonts w:ascii="Times New Roman" w:hAnsi="Times New Roman"/>
            <w:b w:val="false"/>
            <w:bCs w:val="false"/>
          </w:rPr>
          <w:t>.</w:t>
        </w:r>
      </w:ins>
      <w:ins w:id="130" w:author="Unknown Author" w:date="2020-10-19T01:32:56Z">
        <w:r>
          <w:rPr>
            <w:rFonts w:ascii="Times New Roman" w:hAnsi="Times New Roman"/>
            <w:b w:val="false"/>
            <w:bCs w:val="false"/>
          </w:rPr>
          <w:t xml:space="preserve"> </w:t>
        </w:r>
      </w:ins>
      <w:r>
        <w:rPr>
          <w:rFonts w:ascii="Times New Roman" w:hAnsi="Times New Roman"/>
          <w:b w:val="false"/>
          <w:bCs w:val="false"/>
        </w:rPr>
        <w:t xml:space="preserve">New York: </w:t>
      </w:r>
      <w:ins w:id="131" w:author="Unknown Author" w:date="2020-10-19T01:32:56Z">
        <w:r>
          <w:rPr>
            <w:rFonts w:ascii="Times New Roman" w:hAnsi="Times New Roman"/>
            <w:b w:val="false"/>
            <w:bCs w:val="false"/>
          </w:rPr>
          <w:t xml:space="preserve">United </w:t>
        </w:r>
      </w:ins>
      <w:r>
        <w:rPr>
          <w:rFonts w:ascii="Times New Roman" w:hAnsi="Times New Roman"/>
          <w:b w:val="false"/>
          <w:bCs w:val="false"/>
        </w:rPr>
        <w:tab/>
      </w:r>
      <w:ins w:id="132" w:author="Unknown Author" w:date="2020-10-19T01:32:56Z">
        <w:r>
          <w:rPr>
            <w:rFonts w:ascii="Times New Roman" w:hAnsi="Times New Roman"/>
            <w:b w:val="false"/>
            <w:bCs w:val="false"/>
          </w:rPr>
          <w:t>Nati</w:t>
        </w:r>
      </w:ins>
      <w:ins w:id="133" w:author="Unknown Author" w:date="2020-10-19T01:33:00Z">
        <w:r>
          <w:rPr>
            <w:rFonts w:ascii="Times New Roman" w:hAnsi="Times New Roman"/>
            <w:b w:val="false"/>
            <w:bCs w:val="false"/>
          </w:rPr>
          <w:t xml:space="preserve">ons Publication. </w:t>
        </w:r>
      </w:ins>
    </w:p>
    <w:p>
      <w:pPr>
        <w:pStyle w:val="Normal"/>
        <w:bidi w:val="0"/>
        <w:spacing w:lineRule="auto" w:line="360"/>
        <w:jc w:val="both"/>
        <w:rPr/>
      </w:pPr>
      <w:r>
        <w:rPr>
          <w:rFonts w:ascii="Times New Roman" w:hAnsi="Times New Roman"/>
          <w:b w:val="false"/>
          <w:bCs w:val="false"/>
        </w:rPr>
        <w:t xml:space="preserve">Usher, J., and Dondio, P. (2020). BREXIT Election: Forecasting a Conservative Party Victory </w:t>
        <w:tab/>
        <w:t xml:space="preserve">through the Pound using ARIMA and Facebook’s Prophet. In </w:t>
      </w:r>
      <w:r>
        <w:rPr>
          <w:rFonts w:ascii="Times New Roman" w:hAnsi="Times New Roman"/>
          <w:b w:val="false"/>
          <w:bCs w:val="false"/>
          <w:i/>
        </w:rPr>
        <w:t xml:space="preserve">Proceedings of the 10th </w:t>
        <w:tab/>
        <w:t>International Conference on Web Intelligence, Mining and Semantics</w:t>
      </w:r>
      <w:r>
        <w:rPr>
          <w:rFonts w:ascii="Times New Roman" w:hAnsi="Times New Roman"/>
          <w:b w:val="false"/>
          <w:bCs w:val="false"/>
          <w:i w:val="false"/>
          <w:iCs w:val="false"/>
        </w:rPr>
        <w:t xml:space="preserve">, </w:t>
      </w:r>
      <w:r>
        <w:rPr>
          <w:rFonts w:ascii="Times New Roman" w:hAnsi="Times New Roman"/>
          <w:b w:val="false"/>
          <w:bCs w:val="false"/>
        </w:rPr>
        <w:t>pp. 123-128</w:t>
      </w:r>
    </w:p>
    <w:p>
      <w:pPr>
        <w:pStyle w:val="Normal"/>
        <w:bidi w:val="0"/>
        <w:spacing w:lineRule="auto" w:line="360"/>
        <w:jc w:val="both"/>
        <w:rPr/>
      </w:pPr>
      <w:r>
        <w:rPr>
          <w:rFonts w:ascii="Times New Roman" w:hAnsi="Times New Roman"/>
          <w:b w:val="false"/>
          <w:bCs w:val="false"/>
        </w:rPr>
        <w:t>Vo, V., Luo, J., and Vo, B. (201</w:t>
      </w:r>
      <w:r>
        <w:rPr>
          <w:rFonts w:eastAsia="Noto Serif CJK SC" w:cs="Lohit Devanagari" w:ascii="Times New Roman" w:hAnsi="Times New Roman"/>
          <w:b w:val="false"/>
          <w:bCs w:val="false"/>
          <w:color w:val="auto"/>
          <w:kern w:val="2"/>
          <w:sz w:val="24"/>
          <w:szCs w:val="24"/>
          <w:lang w:val="en-NZ" w:eastAsia="zh-CN" w:bidi="hi-IN"/>
        </w:rPr>
        <w:t>6</w:t>
      </w:r>
      <w:r>
        <w:rPr>
          <w:rFonts w:ascii="Times New Roman" w:hAnsi="Times New Roman"/>
          <w:b w:val="false"/>
          <w:bCs w:val="false"/>
        </w:rPr>
        <w:t xml:space="preserve">). Time Series Trend Analysis Based on K-Means and Support </w:t>
        <w:tab/>
        <w:t>Vector Machine.</w:t>
      </w:r>
      <w:r>
        <w:rPr>
          <w:rFonts w:ascii="Times New Roman" w:hAnsi="Times New Roman"/>
          <w:b w:val="false"/>
          <w:bCs w:val="false"/>
          <w:i/>
          <w:iCs/>
        </w:rPr>
        <w:t xml:space="preserve"> Computing and Informatics</w:t>
      </w:r>
      <w:r>
        <w:rPr>
          <w:rFonts w:ascii="Times New Roman" w:hAnsi="Times New Roman"/>
          <w:b w:val="false"/>
          <w:bCs w:val="false"/>
          <w:i w:val="false"/>
          <w:iCs w:val="false"/>
        </w:rPr>
        <w:t xml:space="preserve">, </w:t>
      </w:r>
      <w:r>
        <w:rPr>
          <w:rFonts w:ascii="Times New Roman" w:hAnsi="Times New Roman"/>
          <w:b w:val="false"/>
          <w:bCs w:val="false"/>
          <w:i/>
          <w:iCs/>
        </w:rPr>
        <w:t>35</w:t>
      </w:r>
      <w:r>
        <w:rPr>
          <w:rFonts w:ascii="Times New Roman" w:hAnsi="Times New Roman"/>
          <w:b w:val="false"/>
          <w:bCs w:val="false"/>
          <w:i w:val="false"/>
          <w:iCs w:val="false"/>
        </w:rPr>
        <w:t>, pp. 111-127</w:t>
      </w:r>
    </w:p>
    <w:p>
      <w:pPr>
        <w:pStyle w:val="Normal"/>
        <w:bidi w:val="0"/>
        <w:spacing w:lineRule="auto" w:line="360"/>
        <w:jc w:val="both"/>
        <w:rPr/>
      </w:pPr>
      <w:r>
        <w:rPr>
          <w:rFonts w:ascii="Times New Roman" w:hAnsi="Times New Roman"/>
          <w:b w:val="false"/>
          <w:bCs w:val="false"/>
          <w:i w:val="false"/>
          <w:iCs w:val="false"/>
        </w:rPr>
        <w:t xml:space="preserve">World Bank Group (2020). </w:t>
      </w:r>
      <w:r>
        <w:rPr>
          <w:rFonts w:ascii="Times New Roman" w:hAnsi="Times New Roman"/>
          <w:b w:val="false"/>
          <w:bCs w:val="false"/>
          <w:i/>
          <w:iCs/>
        </w:rPr>
        <w:t xml:space="preserve">Malaysia Economic </w:t>
      </w:r>
      <w:r>
        <w:rPr>
          <w:rFonts w:eastAsia="Noto Serif CJK SC" w:cs="Lohit Devanagari" w:ascii="Times New Roman" w:hAnsi="Times New Roman"/>
          <w:b w:val="false"/>
          <w:bCs w:val="false"/>
          <w:i/>
          <w:iCs/>
          <w:color w:val="auto"/>
          <w:kern w:val="2"/>
          <w:sz w:val="24"/>
          <w:szCs w:val="24"/>
          <w:lang w:val="en-NZ" w:eastAsia="zh-CN" w:bidi="hi-IN"/>
        </w:rPr>
        <w:t>Monitor (June)</w:t>
      </w:r>
      <w:r>
        <w:rPr>
          <w:rFonts w:ascii="Times New Roman" w:hAnsi="Times New Roman"/>
          <w:b w:val="false"/>
          <w:bCs w:val="false"/>
          <w:i/>
          <w:iCs/>
        </w:rPr>
        <w:t>: Surviving the Storm.</w:t>
      </w:r>
      <w:r>
        <w:rPr>
          <w:rFonts w:ascii="Times New Roman" w:hAnsi="Times New Roman"/>
          <w:b w:val="false"/>
          <w:bCs w:val="false"/>
          <w:i w:val="false"/>
          <w:iCs w:val="false"/>
        </w:rPr>
        <w:t xml:space="preserve"> </w:t>
        <w:tab/>
        <w:t>Washington: World Bank Publications</w:t>
      </w:r>
      <w:r>
        <w:rPr>
          <w:rFonts w:ascii="Times New Roman" w:hAnsi="Times New Roman"/>
          <w:b w:val="false"/>
          <w:bCs w:val="false"/>
          <w:i/>
          <w:iCs/>
        </w:rPr>
        <w:t xml:space="preserve"> </w:t>
      </w:r>
    </w:p>
    <w:p>
      <w:pPr>
        <w:pStyle w:val="Normal"/>
        <w:bidi w:val="0"/>
        <w:spacing w:lineRule="auto" w:line="360"/>
        <w:jc w:val="both"/>
        <w:rPr/>
      </w:pPr>
      <w:r>
        <w:rPr>
          <w:rFonts w:ascii="Times New Roman" w:hAnsi="Times New Roman"/>
          <w:b w:val="false"/>
          <w:bCs w:val="false"/>
          <w:i w:val="false"/>
          <w:iCs w:val="false"/>
        </w:rPr>
        <w:t xml:space="preserve">Yu, S. (1999), Forecasting and Arbitrage of the Nikkei Stock Index Futures: An Application of </w:t>
        <w:tab/>
        <w:t xml:space="preserve">Backpropagation Networks. </w:t>
      </w:r>
      <w:r>
        <w:rPr>
          <w:rFonts w:ascii="Times New Roman" w:hAnsi="Times New Roman"/>
          <w:b w:val="false"/>
          <w:bCs w:val="false"/>
          <w:i/>
          <w:iCs w:val="false"/>
        </w:rPr>
        <w:t>Asia-Pacific Financial Markets,</w:t>
      </w:r>
      <w:r>
        <w:rPr>
          <w:rFonts w:ascii="Times New Roman" w:hAnsi="Times New Roman"/>
          <w:b w:val="false"/>
          <w:bCs w:val="false"/>
          <w:i w:val="false"/>
          <w:iCs w:val="false"/>
        </w:rPr>
        <w:t xml:space="preserve"> </w:t>
      </w:r>
      <w:r>
        <w:rPr>
          <w:rFonts w:ascii="Times New Roman" w:hAnsi="Times New Roman"/>
          <w:b w:val="false"/>
          <w:bCs w:val="false"/>
          <w:i/>
          <w:iCs/>
        </w:rPr>
        <w:t>6</w:t>
      </w:r>
      <w:r>
        <w:rPr>
          <w:rFonts w:ascii="Times New Roman" w:hAnsi="Times New Roman"/>
          <w:b w:val="false"/>
          <w:bCs w:val="false"/>
          <w:i w:val="false"/>
          <w:iCs w:val="false"/>
        </w:rPr>
        <w:t>, pp.</w:t>
      </w:r>
      <w:r>
        <w:rPr>
          <w:rFonts w:ascii="Times New Roman" w:hAnsi="Times New Roman"/>
          <w:b/>
          <w:bCs w:val="false"/>
          <w:i w:val="false"/>
          <w:iCs w:val="false"/>
        </w:rPr>
        <w:t xml:space="preserve"> </w:t>
      </w:r>
      <w:r>
        <w:rPr>
          <w:rFonts w:ascii="Times New Roman" w:hAnsi="Times New Roman"/>
          <w:b w:val="false"/>
          <w:bCs w:val="false"/>
          <w:i w:val="false"/>
          <w:iCs w:val="false"/>
        </w:rPr>
        <w:t xml:space="preserve">341–354 </w:t>
      </w:r>
    </w:p>
    <w:p>
      <w:pPr>
        <w:pStyle w:val="Normal"/>
        <w:bidi w:val="0"/>
        <w:spacing w:lineRule="auto" w:line="360"/>
        <w:jc w:val="both"/>
        <w:rPr>
          <w:rFonts w:ascii="Times New Roman" w:hAnsi="Times New Roman"/>
          <w:ins w:id="135" w:author="Unknown Author" w:date="2020-10-19T01:49:04Z"/>
          <w:b w:val="false"/>
          <w:b w:val="false"/>
          <w:bCs w:val="false"/>
          <w:i w:val="false"/>
          <w:i w:val="false"/>
          <w:iCs w:val="false"/>
        </w:rPr>
      </w:pPr>
      <w:ins w:id="134" w:author="Unknown Author" w:date="2020-10-19T01:49:04Z">
        <w:r>
          <w:rPr>
            <w:rFonts w:ascii="Times New Roman" w:hAnsi="Times New Roman"/>
            <w:b w:val="false"/>
            <w:bCs w:val="false"/>
            <w:i w:val="false"/>
            <w:iCs w:val="false"/>
          </w:rPr>
        </w:r>
      </w:ins>
    </w:p>
    <w:p>
      <w:pPr>
        <w:pStyle w:val="Normal"/>
        <w:bidi w:val="0"/>
        <w:spacing w:lineRule="auto" w:line="360"/>
        <w:jc w:val="both"/>
        <w:rPr>
          <w:rFonts w:ascii="Times New Roman" w:hAnsi="Times New Roman"/>
          <w:ins w:id="137" w:author="Unknown Author" w:date="2020-10-19T01:57:27Z"/>
          <w:b w:val="false"/>
          <w:b w:val="false"/>
          <w:bCs w:val="false"/>
          <w:i w:val="false"/>
          <w:i w:val="false"/>
          <w:iCs w:val="false"/>
        </w:rPr>
      </w:pPr>
      <w:ins w:id="136" w:author="Unknown Author" w:date="2020-10-19T01:57:27Z">
        <w:r>
          <w:rPr>
            <w:rFonts w:ascii="Times New Roman" w:hAnsi="Times New Roman"/>
            <w:b w:val="false"/>
            <w:bCs w:val="false"/>
            <w:i w:val="false"/>
            <w:iCs w:val="false"/>
          </w:rPr>
        </w:r>
      </w:ins>
    </w:p>
    <w:p>
      <w:pPr>
        <w:pStyle w:val="Normal"/>
        <w:bidi w:val="0"/>
        <w:spacing w:lineRule="auto" w:line="360"/>
        <w:jc w:val="both"/>
        <w:rPr>
          <w:rFonts w:ascii="Times New Roman" w:hAnsi="Times New Roman"/>
          <w:ins w:id="139" w:author="Unknown Author" w:date="2020-10-19T01:57:27Z"/>
          <w:b w:val="false"/>
          <w:b w:val="false"/>
          <w:bCs w:val="false"/>
          <w:i w:val="false"/>
          <w:i w:val="false"/>
          <w:iCs w:val="false"/>
          <w:sz w:val="24"/>
          <w:szCs w:val="24"/>
        </w:rPr>
      </w:pPr>
      <w:ins w:id="138" w:author="Unknown Author" w:date="2020-10-19T01:57:27Z">
        <w:r>
          <w:rPr>
            <w:rFonts w:ascii="Times New Roman" w:hAnsi="Times New Roman"/>
            <w:b w:val="false"/>
            <w:bCs w:val="false"/>
            <w:i w:val="false"/>
            <w:iCs w:val="false"/>
            <w:sz w:val="24"/>
            <w:szCs w:val="24"/>
          </w:rPr>
        </w:r>
      </w:ins>
    </w:p>
    <w:p>
      <w:pPr>
        <w:pStyle w:val="Normal"/>
        <w:bidi w:val="0"/>
        <w:spacing w:lineRule="auto" w:line="360"/>
        <w:jc w:val="both"/>
        <w:rPr>
          <w:rFonts w:ascii="Times New Roman" w:hAnsi="Times New Roman"/>
          <w:ins w:id="141" w:author="Unknown Author" w:date="2020-10-19T01:57:27Z"/>
          <w:b w:val="false"/>
          <w:b w:val="false"/>
          <w:bCs w:val="false"/>
          <w:i w:val="false"/>
          <w:i w:val="false"/>
          <w:iCs w:val="false"/>
        </w:rPr>
      </w:pPr>
      <w:ins w:id="140" w:author="Unknown Author" w:date="2020-10-19T01:57:27Z">
        <w:r>
          <w:rPr>
            <w:rFonts w:ascii="Times New Roman" w:hAnsi="Times New Roman"/>
            <w:b w:val="false"/>
            <w:bCs w:val="false"/>
            <w:i w:val="false"/>
            <w:iCs w:val="false"/>
          </w:rPr>
        </w:r>
      </w:ins>
    </w:p>
    <w:p>
      <w:pPr>
        <w:pStyle w:val="Normal"/>
        <w:bidi w:val="0"/>
        <w:spacing w:lineRule="auto" w:line="360"/>
        <w:jc w:val="both"/>
        <w:rPr>
          <w:rFonts w:ascii="Times New Roman" w:hAnsi="Times New Roman"/>
          <w:ins w:id="143" w:author="Unknown Author" w:date="2020-10-19T01:57:27Z"/>
          <w:b w:val="false"/>
          <w:b w:val="false"/>
          <w:bCs w:val="false"/>
          <w:i w:val="false"/>
          <w:i w:val="false"/>
          <w:iCs w:val="false"/>
        </w:rPr>
      </w:pPr>
      <w:ins w:id="142" w:author="Unknown Author" w:date="2020-10-19T01:57:27Z">
        <w:r>
          <w:rPr>
            <w:rFonts w:ascii="Times New Roman" w:hAnsi="Times New Roman"/>
            <w:b w:val="false"/>
            <w:bCs w:val="false"/>
            <w:i w:val="false"/>
            <w:iCs w:val="false"/>
          </w:rPr>
        </w:r>
      </w:ins>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sectPr>
      <w:footerReference w:type="default" r:id="rId13"/>
      <w:footerReference w:type="first" r:id="rId14"/>
      <w:type w:val="nextPage"/>
      <w:pgSz w:w="12240" w:h="15840"/>
      <w:pgMar w:left="1440" w:right="1440" w:header="0" w:top="1440" w:footer="1440" w:bottom="1999"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family w:val="swiss"/>
    <w:pitch w:val="variable"/>
  </w:font>
  <w:font w:name="Liberation Sans">
    <w:altName w:val="Arial"/>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lvl>
    <w:lvl w:ilvl="1">
      <w:start w:val="1"/>
      <w:numFmt w:val="decimal"/>
      <w:lvlText w:val="%1.%2"/>
      <w:lvlJc w:val="start"/>
      <w:pPr>
        <w:tabs>
          <w:tab w:val="num" w:pos="1080"/>
        </w:tabs>
        <w:ind w:start="1080" w:hanging="360"/>
      </w:pPr>
    </w:lvl>
    <w:lvl w:ilvl="2">
      <w:start w:val="1"/>
      <w:numFmt w:val="decimal"/>
      <w:lvlText w:val="%1.%2.%3"/>
      <w:lvlJc w:val="start"/>
      <w:pPr>
        <w:tabs>
          <w:tab w:val="num" w:pos="1440"/>
        </w:tabs>
        <w:ind w:start="1440" w:hanging="360"/>
      </w:pPr>
    </w:lvl>
    <w:lvl w:ilvl="3">
      <w:start w:val="1"/>
      <w:numFmt w:val="decimal"/>
      <w:lvlText w:val="%1.%2.%3.%4"/>
      <w:lvlJc w:val="start"/>
      <w:pPr>
        <w:tabs>
          <w:tab w:val="num" w:pos="1800"/>
        </w:tabs>
        <w:ind w:start="1800" w:hanging="360"/>
      </w:pPr>
    </w:lvl>
    <w:lvl w:ilvl="4">
      <w:start w:val="1"/>
      <w:numFmt w:val="decimal"/>
      <w:lvlText w:val="%2.%3.%4.%5"/>
      <w:lvlJc w:val="start"/>
      <w:pPr>
        <w:tabs>
          <w:tab w:val="num" w:pos="2160"/>
        </w:tabs>
        <w:ind w:start="2160" w:hanging="360"/>
      </w:pPr>
    </w:lvl>
    <w:lvl w:ilvl="5">
      <w:start w:val="1"/>
      <w:numFmt w:val="decimal"/>
      <w:lvlText w:val="%3.%4.%5.%6"/>
      <w:lvlJc w:val="start"/>
      <w:pPr>
        <w:tabs>
          <w:tab w:val="num" w:pos="2520"/>
        </w:tabs>
        <w:ind w:start="2520" w:hanging="360"/>
      </w:pPr>
    </w:lvl>
    <w:lvl w:ilvl="6">
      <w:start w:val="1"/>
      <w:numFmt w:val="decimal"/>
      <w:lvlText w:val="%4.%5.%6.%7"/>
      <w:lvlJc w:val="start"/>
      <w:pPr>
        <w:tabs>
          <w:tab w:val="num" w:pos="2880"/>
        </w:tabs>
        <w:ind w:start="2880" w:hanging="360"/>
      </w:pPr>
    </w:lvl>
    <w:lvl w:ilvl="7">
      <w:start w:val="1"/>
      <w:numFmt w:val="decimal"/>
      <w:lvlText w:val="%5.%6.%7.%8"/>
      <w:lvlJc w:val="start"/>
      <w:pPr>
        <w:tabs>
          <w:tab w:val="num" w:pos="3240"/>
        </w:tabs>
        <w:ind w:start="3240" w:hanging="360"/>
      </w:pPr>
    </w:lvl>
    <w:lvl w:ilvl="8">
      <w:start w:val="1"/>
      <w:numFmt w:val="decimal"/>
      <w:lvlText w:val="%6.%7.%8.%9"/>
      <w:lvlJc w:val="start"/>
      <w:pPr>
        <w:tabs>
          <w:tab w:val="num" w:pos="3600"/>
        </w:tabs>
        <w:ind w:start="3600" w:hanging="360"/>
      </w:pPr>
    </w:lvl>
  </w:abstractNum>
  <w:abstractNum w:abstractNumId="3">
    <w:lvl w:ilvl="0">
      <w:start w:val="1"/>
      <w:numFmt w:val="bullet"/>
      <w:lvlText w:val=""/>
      <w:lvlJc w:val="start"/>
      <w:pPr>
        <w:tabs>
          <w:tab w:val="num" w:pos="1489"/>
        </w:tabs>
        <w:ind w:start="1489" w:hanging="360"/>
      </w:pPr>
      <w:rPr>
        <w:rFonts w:ascii="Symbol" w:hAnsi="Symbol" w:cs="Symbol" w:hint="default"/>
      </w:rPr>
    </w:lvl>
    <w:lvl w:ilvl="1">
      <w:start w:val="1"/>
      <w:numFmt w:val="bullet"/>
      <w:lvlText w:val="◦"/>
      <w:lvlJc w:val="start"/>
      <w:pPr>
        <w:tabs>
          <w:tab w:val="num" w:pos="1849"/>
        </w:tabs>
        <w:ind w:start="1849" w:hanging="360"/>
      </w:pPr>
      <w:rPr>
        <w:rFonts w:ascii="OpenSymbol" w:hAnsi="OpenSymbol" w:cs="OpenSymbol" w:hint="default"/>
      </w:rPr>
    </w:lvl>
    <w:lvl w:ilvl="2">
      <w:start w:val="1"/>
      <w:numFmt w:val="bullet"/>
      <w:lvlText w:val="▪"/>
      <w:lvlJc w:val="start"/>
      <w:pPr>
        <w:tabs>
          <w:tab w:val="num" w:pos="2209"/>
        </w:tabs>
        <w:ind w:start="2209" w:hanging="360"/>
      </w:pPr>
      <w:rPr>
        <w:rFonts w:ascii="OpenSymbol" w:hAnsi="OpenSymbol" w:cs="OpenSymbol" w:hint="default"/>
      </w:rPr>
    </w:lvl>
    <w:lvl w:ilvl="3">
      <w:start w:val="1"/>
      <w:numFmt w:val="bullet"/>
      <w:lvlText w:val=""/>
      <w:lvlJc w:val="start"/>
      <w:pPr>
        <w:tabs>
          <w:tab w:val="num" w:pos="2569"/>
        </w:tabs>
        <w:ind w:start="2569" w:hanging="360"/>
      </w:pPr>
      <w:rPr>
        <w:rFonts w:ascii="Symbol" w:hAnsi="Symbol" w:cs="Symbol" w:hint="default"/>
      </w:rPr>
    </w:lvl>
    <w:lvl w:ilvl="4">
      <w:start w:val="1"/>
      <w:numFmt w:val="bullet"/>
      <w:lvlText w:val="◦"/>
      <w:lvlJc w:val="start"/>
      <w:pPr>
        <w:tabs>
          <w:tab w:val="num" w:pos="2929"/>
        </w:tabs>
        <w:ind w:start="2929" w:hanging="360"/>
      </w:pPr>
      <w:rPr>
        <w:rFonts w:ascii="OpenSymbol" w:hAnsi="OpenSymbol" w:cs="OpenSymbol" w:hint="default"/>
      </w:rPr>
    </w:lvl>
    <w:lvl w:ilvl="5">
      <w:start w:val="1"/>
      <w:numFmt w:val="bullet"/>
      <w:lvlText w:val="▪"/>
      <w:lvlJc w:val="start"/>
      <w:pPr>
        <w:tabs>
          <w:tab w:val="num" w:pos="3289"/>
        </w:tabs>
        <w:ind w:start="3289" w:hanging="360"/>
      </w:pPr>
      <w:rPr>
        <w:rFonts w:ascii="OpenSymbol" w:hAnsi="OpenSymbol" w:cs="OpenSymbol" w:hint="default"/>
      </w:rPr>
    </w:lvl>
    <w:lvl w:ilvl="6">
      <w:start w:val="1"/>
      <w:numFmt w:val="bullet"/>
      <w:lvlText w:val=""/>
      <w:lvlJc w:val="start"/>
      <w:pPr>
        <w:tabs>
          <w:tab w:val="num" w:pos="3649"/>
        </w:tabs>
        <w:ind w:start="3649" w:hanging="360"/>
      </w:pPr>
      <w:rPr>
        <w:rFonts w:ascii="Symbol" w:hAnsi="Symbol" w:cs="Symbol" w:hint="default"/>
      </w:rPr>
    </w:lvl>
    <w:lvl w:ilvl="7">
      <w:start w:val="1"/>
      <w:numFmt w:val="bullet"/>
      <w:lvlText w:val="◦"/>
      <w:lvlJc w:val="start"/>
      <w:pPr>
        <w:tabs>
          <w:tab w:val="num" w:pos="4009"/>
        </w:tabs>
        <w:ind w:start="4009" w:hanging="360"/>
      </w:pPr>
      <w:rPr>
        <w:rFonts w:ascii="OpenSymbol" w:hAnsi="OpenSymbol" w:cs="OpenSymbol" w:hint="default"/>
      </w:rPr>
    </w:lvl>
    <w:lvl w:ilvl="8">
      <w:start w:val="1"/>
      <w:numFmt w:val="bullet"/>
      <w:lvlText w:val="▪"/>
      <w:lvlJc w:val="start"/>
      <w:pPr>
        <w:tabs>
          <w:tab w:val="num" w:pos="4369"/>
        </w:tabs>
        <w:ind w:start="4369" w:hanging="360"/>
      </w:pPr>
      <w:rPr>
        <w:rFonts w:ascii="OpenSymbol" w:hAnsi="OpenSymbol" w:cs="OpenSymbol" w:hint="default"/>
      </w:rPr>
    </w:lvl>
  </w:abstractNum>
  <w:abstractNum w:abstractNumId="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revisionView w:insDel="0" w:formatting="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N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NZ" w:eastAsia="zh-CN" w:bidi="hi-IN"/>
    </w:rPr>
  </w:style>
  <w:style w:type="character" w:styleId="NumberingSymbols">
    <w:name w:val="Numbering Symbols"/>
    <w:qFormat/>
    <w:rPr/>
  </w:style>
  <w:style w:type="character" w:styleId="Bullets">
    <w:name w:val="Bullets"/>
    <w:qFormat/>
    <w:rPr>
      <w:rFonts w:ascii="Liberation Sans" w:hAnsi="Liberation Sans" w:eastAsia="OpenSymbol" w:cs="OpenSymbol"/>
      <w:b w:val="false"/>
      <w:bCs w:val="false"/>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start="720" w:end="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2897</TotalTime>
  <Application>LibreOffice/6.4.6.2$Linux_X86_64 LibreOffice_project/40$Build-2</Application>
  <Pages>24</Pages>
  <Words>5840</Words>
  <Characters>33207</Characters>
  <CharactersWithSpaces>38919</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2020-10-16T21:09:01Z</dcterms:created>
  <dc:creator/>
  <dc:description/>
  <dc:language>en-NZ</dc:language>
  <cp:lastModifiedBy/>
  <dcterms:modified xsi:type="dcterms:W3CDTF">2020-11-20T11:25:04Z</dcterms:modified>
  <cp:revision>61</cp:revision>
  <dc:subject/>
  <dc:title/>
</cp:coreProperties>
</file>