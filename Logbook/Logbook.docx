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del w:id="1" w:author="Unknown Author" w:date="2020-10-10T16:24:50Z"/>
        </w:rPr>
      </w:pPr>
      <w:del w:id="0" w:author="Unknown Author" w:date="2020-10-10T16:24:50Z">
        <w:r>
          <w:rPr>
            <w:rFonts w:ascii="Arial" w:hAnsi="Arial"/>
            <w:b/>
            <w:bCs/>
          </w:rPr>
          <w:delText>WEEK 1</w:delText>
        </w:r>
      </w:del>
    </w:p>
    <w:p>
      <w:pPr>
        <w:pStyle w:val="Normal"/>
        <w:bidi w:val="0"/>
        <w:jc w:val="center"/>
        <w:rPr>
          <w:rFonts w:ascii="Arial" w:hAnsi="Arial"/>
          <w:ins w:id="3" w:author="Unknown Author" w:date="2020-10-11T13:05:34Z"/>
        </w:rPr>
      </w:pPr>
      <w:ins w:id="2" w:author="Unknown Author" w:date="2020-10-11T13:05:34Z">
        <w:r>
          <w:rPr>
            <w:rFonts w:ascii="Arial" w:hAnsi="Arial"/>
          </w:rPr>
          <mc:AlternateContent>
            <mc:Choice Requires="wps"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8255</wp:posOffset>
                  </wp:positionV>
                  <wp:extent cx="6301740" cy="8599805"/>
                  <wp:effectExtent l="0" t="0" r="0" b="0"/>
                  <wp:wrapNone/>
                  <wp:docPr id="1" name="Shape1_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01080" cy="859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Shape1_1" stroked="t" style="position:absolute;margin-left:0.6pt;margin-top:0.65pt;width:496.1pt;height:677.05pt">
                  <w10:wrap type="none"/>
                  <v:fill o:detectmouseclick="t" on="false"/>
                  <v:stroke color="black" joinstyle="round" endcap="flat"/>
                </v:rect>
              </w:pict>
            </mc:Fallback>
          </mc:AlternateContent>
          <w:drawing>
            <wp:anchor behindDoc="0" distT="0" distB="0" distL="114300" distR="114300" simplePos="0" locked="0" layoutInCell="1" allowOverlap="1" relativeHeight="0">
              <wp:simplePos x="0" y="0"/>
              <wp:positionH relativeFrom="column">
                <wp:posOffset>-12700</wp:posOffset>
              </wp:positionH>
              <wp:positionV relativeFrom="paragraph">
                <wp:posOffset>27305</wp:posOffset>
              </wp:positionV>
              <wp:extent cx="3179445" cy="1047750"/>
              <wp:effectExtent l="0" t="0" r="0" b="0"/>
              <wp:wrapSquare wrapText="bothSides"/>
              <wp:docPr id="2" name="Image1" descr="USM_Logo__APEX_logo_OFFICIAL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USM_Logo__APEX_logo_OFFICIAL-1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9445" cy="1047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0" distT="0" distB="0" distL="114300" distR="114300" simplePos="0" locked="0" layoutInCell="1" allowOverlap="1" relativeHeight="0">
              <wp:simplePos x="0" y="0"/>
              <wp:positionH relativeFrom="column">
                <wp:posOffset>133350</wp:posOffset>
              </wp:positionH>
              <wp:positionV relativeFrom="paragraph">
                <wp:posOffset>635</wp:posOffset>
              </wp:positionV>
              <wp:extent cx="5391150" cy="1047750"/>
              <wp:effectExtent l="0" t="0" r="0" b="0"/>
              <wp:wrapTopAndBottom/>
              <wp:docPr id="3" name="Picture 1" descr="USM_Logo__APEX_logo_OFFICIAL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1" descr="USM_Logo__APEX_logo_OFFICIAL-1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1047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>
      <w:pPr>
        <w:pStyle w:val="Normal"/>
        <w:bidi w:val="0"/>
        <w:jc w:val="center"/>
        <w:rPr>
          <w:rFonts w:ascii="Arial" w:hAnsi="Arial" w:cs="Arial"/>
          <w:ins w:id="5" w:author="Unknown Author" w:date="2020-10-11T13:05:34Z"/>
          <w:sz w:val="18"/>
          <w:szCs w:val="18"/>
        </w:rPr>
      </w:pPr>
      <w:ins w:id="4" w:author="Unknown Author" w:date="2020-10-11T13:05:34Z">
        <w:r>
          <w:rPr>
            <w:rFonts w:cs="Arial" w:ascii="Arial" w:hAnsi="Arial"/>
            <w:sz w:val="18"/>
            <w:szCs w:val="18"/>
          </w:rPr>
          <w:drawing>
            <wp:anchor behindDoc="0" distT="0" distB="0" distL="114300" distR="114300" simplePos="0" locked="0" layoutInCell="1" allowOverlap="1" relativeHeight="2">
              <wp:simplePos x="0" y="0"/>
              <wp:positionH relativeFrom="column">
                <wp:posOffset>265430</wp:posOffset>
              </wp:positionH>
              <wp:positionV relativeFrom="paragraph">
                <wp:posOffset>175895</wp:posOffset>
              </wp:positionV>
              <wp:extent cx="2977515" cy="974725"/>
              <wp:effectExtent l="0" t="0" r="0" b="0"/>
              <wp:wrapTopAndBottom/>
              <wp:docPr id="4" name="Image2" descr="USM_Logo__APEX_logo_OFFICIAL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USM_Logo__APEX_logo_OFFICIAL-1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 l="2321" t="12687" r="41853" b="98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515" cy="974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>
      <w:pPr>
        <w:pStyle w:val="Normal"/>
        <w:bidi w:val="0"/>
        <w:spacing w:lineRule="auto" w:line="240"/>
        <w:jc w:val="center"/>
        <w:rPr>
          <w:rFonts w:ascii="Arial" w:hAnsi="Arial" w:cs="Arial"/>
          <w:ins w:id="7" w:author="Unknown Author" w:date="2020-10-11T13:05:34Z"/>
          <w:b/>
          <w:b/>
          <w:bCs/>
          <w:sz w:val="28"/>
          <w:szCs w:val="28"/>
        </w:rPr>
      </w:pPr>
      <w:ins w:id="6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3398520</wp:posOffset>
              </wp:positionH>
              <wp:positionV relativeFrom="paragraph">
                <wp:posOffset>213995</wp:posOffset>
              </wp:positionV>
              <wp:extent cx="2670810" cy="741680"/>
              <wp:effectExtent l="0" t="0" r="0" b="0"/>
              <wp:wrapSquare wrapText="largest"/>
              <wp:docPr id="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0810" cy="741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>
      <w:pPr>
        <w:pStyle w:val="Normal"/>
        <w:bidi w:val="0"/>
        <w:spacing w:lineRule="auto" w:line="240"/>
        <w:jc w:val="center"/>
        <w:rPr>
          <w:rFonts w:ascii="Arial" w:hAnsi="Arial" w:cs="Arial"/>
          <w:ins w:id="9" w:author="Unknown Author" w:date="2020-10-11T13:05:34Z"/>
          <w:b/>
          <w:b/>
          <w:bCs/>
          <w:sz w:val="44"/>
          <w:szCs w:val="44"/>
        </w:rPr>
      </w:pPr>
      <w:ins w:id="8" w:author="Unknown Author" w:date="2020-10-11T13:05:34Z">
        <w:r>
          <w:rPr>
            <w:rFonts w:cs="Arial" w:ascii="Arial" w:hAnsi="Arial"/>
            <w:b/>
            <w:bCs/>
            <w:sz w:val="44"/>
            <w:szCs w:val="44"/>
          </w:rPr>
          <w:t>Project Consultancy and Practicum</w:t>
        </w:r>
      </w:ins>
    </w:p>
    <w:p>
      <w:pPr>
        <w:pStyle w:val="Normal"/>
        <w:bidi w:val="0"/>
        <w:jc w:val="center"/>
        <w:rPr>
          <w:rFonts w:ascii="Arial" w:hAnsi="Arial"/>
          <w:ins w:id="11" w:author="Unknown Author" w:date="2020-10-11T13:05:34Z"/>
        </w:rPr>
      </w:pPr>
      <w:ins w:id="10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  <w:ins w:id="13" w:author="Unknown Author" w:date="2020-10-11T13:05:34Z"/>
        </w:rPr>
      </w:pPr>
      <w:ins w:id="12" w:author="Unknown Author" w:date="2020-10-11T13:05:34Z">
        <w:r>
          <w:rPr>
            <w:rFonts w:ascii="Arial" w:hAnsi="Arial"/>
          </w:rPr>
          <w:t>___________________________________________________________________</w:t>
        </w:r>
      </w:ins>
    </w:p>
    <w:p>
      <w:pPr>
        <w:pStyle w:val="Normal"/>
        <w:bidi w:val="0"/>
        <w:jc w:val="center"/>
        <w:rPr>
          <w:rFonts w:ascii="Arial" w:hAnsi="Arial"/>
          <w:ins w:id="15" w:author="Unknown Author" w:date="2020-10-11T13:05:34Z"/>
        </w:rPr>
      </w:pPr>
      <w:ins w:id="14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  <w:ins w:id="17" w:author="Unknown Author" w:date="2020-10-11T13:05:34Z"/>
          <w:b w:val="false"/>
          <w:b w:val="false"/>
          <w:bCs w:val="false"/>
          <w:sz w:val="44"/>
          <w:szCs w:val="44"/>
        </w:rPr>
      </w:pPr>
      <w:ins w:id="16" w:author="Unknown Author" w:date="2020-10-11T13:05:34Z">
        <w:r>
          <w:rPr>
            <w:rFonts w:ascii="Arial" w:hAnsi="Arial"/>
            <w:b w:val="false"/>
            <w:bCs w:val="false"/>
            <w:sz w:val="44"/>
            <w:szCs w:val="44"/>
          </w:rPr>
          <w:t>DataMicron Systems Sdn Bhd</w:t>
        </w:r>
      </w:ins>
    </w:p>
    <w:p>
      <w:pPr>
        <w:pStyle w:val="Normal"/>
        <w:bidi w:val="0"/>
        <w:jc w:val="center"/>
        <w:rPr>
          <w:rFonts w:ascii="Arial" w:hAnsi="Arial"/>
          <w:ins w:id="19" w:author="Unknown Author" w:date="2020-10-11T13:05:34Z"/>
          <w:b/>
          <w:b/>
          <w:bCs/>
          <w:sz w:val="20"/>
          <w:szCs w:val="20"/>
        </w:rPr>
      </w:pPr>
      <w:ins w:id="18" w:author="Unknown Author" w:date="2020-10-11T13:05:34Z">
        <w:r>
          <w:rPr>
            <w:rFonts w:ascii="Arial" w:hAnsi="Arial"/>
            <w:b/>
            <w:bCs/>
            <w:sz w:val="20"/>
            <w:szCs w:val="20"/>
          </w:rPr>
        </w:r>
      </w:ins>
    </w:p>
    <w:p>
      <w:pPr>
        <w:pStyle w:val="Normal"/>
        <w:bidi w:val="0"/>
        <w:jc w:val="center"/>
        <w:rPr>
          <w:rFonts w:ascii="Arial" w:hAnsi="Arial"/>
          <w:ins w:id="21" w:author="Unknown Author" w:date="2020-10-11T13:05:34Z"/>
          <w:b/>
          <w:b/>
          <w:bCs/>
          <w:sz w:val="36"/>
          <w:szCs w:val="36"/>
        </w:rPr>
      </w:pPr>
      <w:ins w:id="20" w:author="Unknown Author" w:date="2020-10-11T13:05:34Z">
        <w:r>
          <w:rPr>
            <w:rFonts w:ascii="Arial" w:hAnsi="Arial"/>
            <w:b/>
            <w:bCs/>
            <w:sz w:val="36"/>
            <w:szCs w:val="36"/>
          </w:rPr>
        </w:r>
      </w:ins>
    </w:p>
    <w:p>
      <w:pPr>
        <w:pStyle w:val="Normal"/>
        <w:bidi w:val="0"/>
        <w:jc w:val="center"/>
        <w:rPr>
          <w:rFonts w:ascii="Arial" w:hAnsi="Arial"/>
          <w:ins w:id="23" w:author="Unknown Author" w:date="2020-10-11T13:05:34Z"/>
          <w:b w:val="false"/>
          <w:b w:val="false"/>
          <w:bCs w:val="false"/>
          <w:sz w:val="28"/>
          <w:szCs w:val="28"/>
        </w:rPr>
      </w:pPr>
      <w:ins w:id="22" w:author="Unknown Author" w:date="2020-10-11T13:05:34Z">
        <w:r>
          <w:rPr>
            <w:rFonts w:ascii="Arial" w:hAnsi="Arial"/>
            <w:b w:val="false"/>
            <w:bCs w:val="false"/>
            <w:sz w:val="28"/>
            <w:szCs w:val="28"/>
          </w:rPr>
          <w:t xml:space="preserve">Practicum Logbook submitted in partial fulfilment of the requirement for </w:t>
        </w:r>
      </w:ins>
    </w:p>
    <w:p>
      <w:pPr>
        <w:pStyle w:val="Normal"/>
        <w:bidi w:val="0"/>
        <w:jc w:val="center"/>
        <w:rPr>
          <w:rFonts w:ascii="Arial" w:hAnsi="Arial"/>
          <w:ins w:id="25" w:author="Unknown Author" w:date="2020-10-11T13:05:34Z"/>
          <w:b w:val="false"/>
          <w:b w:val="false"/>
          <w:bCs w:val="false"/>
          <w:sz w:val="28"/>
          <w:szCs w:val="28"/>
        </w:rPr>
      </w:pPr>
      <w:ins w:id="24" w:author="Unknown Author" w:date="2020-10-11T13:05:34Z">
        <w:r>
          <w:rPr>
            <w:rFonts w:ascii="Arial" w:hAnsi="Arial"/>
            <w:b w:val="false"/>
            <w:bCs w:val="false"/>
            <w:sz w:val="28"/>
            <w:szCs w:val="28"/>
          </w:rPr>
        </w:r>
      </w:ins>
    </w:p>
    <w:p>
      <w:pPr>
        <w:pStyle w:val="Normal"/>
        <w:bidi w:val="0"/>
        <w:jc w:val="center"/>
        <w:rPr>
          <w:rFonts w:ascii="Arial" w:hAnsi="Arial"/>
          <w:ins w:id="27" w:author="Unknown Author" w:date="2020-10-11T13:05:34Z"/>
          <w:b/>
          <w:b/>
          <w:bCs/>
          <w:sz w:val="32"/>
          <w:szCs w:val="32"/>
        </w:rPr>
      </w:pPr>
      <w:ins w:id="26" w:author="Unknown Author" w:date="2020-10-11T13:05:34Z">
        <w:r>
          <w:rPr>
            <w:rFonts w:ascii="Arial" w:hAnsi="Arial"/>
            <w:b/>
            <w:bCs/>
            <w:sz w:val="32"/>
            <w:szCs w:val="32"/>
          </w:rPr>
          <w:t>Masters of Science (Data Science and Analytics)</w:t>
        </w:r>
      </w:ins>
    </w:p>
    <w:p>
      <w:pPr>
        <w:pStyle w:val="Normal"/>
        <w:bidi w:val="0"/>
        <w:jc w:val="center"/>
        <w:rPr>
          <w:rFonts w:ascii="Arial" w:hAnsi="Arial"/>
          <w:ins w:id="29" w:author="Unknown Author" w:date="2020-10-11T13:05:34Z"/>
          <w:b/>
          <w:b/>
          <w:bCs/>
          <w:sz w:val="36"/>
          <w:szCs w:val="36"/>
        </w:rPr>
      </w:pPr>
      <w:ins w:id="28" w:author="Unknown Author" w:date="2020-10-11T13:05:34Z">
        <w:r>
          <w:rPr>
            <w:rFonts w:ascii="Arial" w:hAnsi="Arial"/>
            <w:b/>
            <w:bCs/>
            <w:sz w:val="36"/>
            <w:szCs w:val="36"/>
          </w:rPr>
        </w:r>
      </w:ins>
    </w:p>
    <w:p>
      <w:pPr>
        <w:pStyle w:val="Normal"/>
        <w:bidi w:val="0"/>
        <w:jc w:val="center"/>
        <w:rPr>
          <w:rFonts w:ascii="Arial" w:hAnsi="Arial"/>
          <w:ins w:id="31" w:author="Unknown Author" w:date="2020-10-11T13:05:34Z"/>
        </w:rPr>
      </w:pPr>
      <w:ins w:id="30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33" w:author="Unknown Author" w:date="2020-10-11T13:05:34Z"/>
          <w:b w:val="false"/>
          <w:b w:val="false"/>
          <w:bCs w:val="false"/>
          <w:sz w:val="28"/>
          <w:szCs w:val="28"/>
        </w:rPr>
      </w:pPr>
      <w:ins w:id="32" w:author="Unknown Author" w:date="2020-10-11T13:05:34Z">
        <w:r>
          <w:rPr>
            <w:rFonts w:cs="Arial" w:ascii="Arial" w:hAnsi="Arial"/>
            <w:b w:val="false"/>
            <w:bCs w:val="false"/>
            <w:sz w:val="28"/>
            <w:szCs w:val="28"/>
          </w:rPr>
          <w:t>For</w:t>
        </w:r>
      </w:ins>
    </w:p>
    <w:p>
      <w:pPr>
        <w:pStyle w:val="Normal"/>
        <w:bidi w:val="0"/>
        <w:jc w:val="center"/>
        <w:rPr>
          <w:rFonts w:ascii="Arial" w:hAnsi="Arial" w:cs="Arial"/>
          <w:ins w:id="35" w:author="Unknown Author" w:date="2020-10-11T13:05:34Z"/>
          <w:b/>
          <w:b/>
          <w:bCs/>
          <w:sz w:val="36"/>
          <w:szCs w:val="36"/>
        </w:rPr>
      </w:pPr>
      <w:ins w:id="34" w:author="Unknown Author" w:date="2020-10-11T13:05:34Z">
        <w:r>
          <w:rPr>
            <w:rFonts w:cs="Arial" w:ascii="Arial" w:hAnsi="Arial"/>
            <w:b/>
            <w:bCs/>
            <w:sz w:val="36"/>
            <w:szCs w:val="36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37" w:author="Unknown Author" w:date="2020-10-11T13:05:34Z"/>
          <w:b/>
          <w:b/>
          <w:bCs/>
          <w:i/>
          <w:i/>
          <w:iCs/>
          <w:sz w:val="28"/>
          <w:szCs w:val="28"/>
        </w:rPr>
      </w:pPr>
      <w:ins w:id="36" w:author="Unknown Author" w:date="2020-10-11T13:05:34Z">
        <w:r>
          <w:rPr>
            <w:rFonts w:cs="Arial" w:ascii="Arial" w:hAnsi="Arial"/>
            <w:b/>
            <w:bCs/>
            <w:i/>
            <w:iCs/>
            <w:sz w:val="28"/>
            <w:szCs w:val="28"/>
          </w:rPr>
          <w:t>Dr. Nasuha Lee Abdullah</w:t>
        </w:r>
      </w:ins>
    </w:p>
    <w:p>
      <w:pPr>
        <w:pStyle w:val="Normal"/>
        <w:bidi w:val="0"/>
        <w:jc w:val="center"/>
        <w:rPr>
          <w:rFonts w:ascii="Arial" w:hAnsi="Arial" w:cs="Arial"/>
          <w:ins w:id="39" w:author="Unknown Author" w:date="2020-10-11T13:05:34Z"/>
          <w:b/>
          <w:b/>
          <w:bCs/>
          <w:i/>
          <w:i/>
          <w:iCs/>
          <w:sz w:val="28"/>
          <w:szCs w:val="28"/>
        </w:rPr>
      </w:pPr>
      <w:ins w:id="38" w:author="Unknown Author" w:date="2020-10-11T13:05:34Z">
        <w:r>
          <w:rPr>
            <w:rFonts w:cs="Arial" w:ascii="Arial" w:hAnsi="Arial"/>
            <w:b/>
            <w:bCs/>
            <w:i/>
            <w:iCs/>
            <w:sz w:val="28"/>
            <w:szCs w:val="28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41" w:author="Unknown Author" w:date="2020-10-11T13:05:34Z"/>
          <w:b/>
          <w:b/>
          <w:bCs/>
          <w:i/>
          <w:i/>
          <w:iCs/>
          <w:sz w:val="28"/>
          <w:szCs w:val="28"/>
        </w:rPr>
      </w:pPr>
      <w:ins w:id="40" w:author="Unknown Author" w:date="2020-10-11T13:05:34Z">
        <w:r>
          <w:rPr>
            <w:rFonts w:cs="Arial" w:ascii="Arial" w:hAnsi="Arial"/>
            <w:b/>
            <w:bCs/>
            <w:i/>
            <w:iCs/>
            <w:sz w:val="28"/>
            <w:szCs w:val="28"/>
          </w:rPr>
          <w:t>Dr. Chew XinYing</w:t>
        </w:r>
      </w:ins>
    </w:p>
    <w:p>
      <w:pPr>
        <w:pStyle w:val="Normal"/>
        <w:bidi w:val="0"/>
        <w:jc w:val="center"/>
        <w:rPr>
          <w:rFonts w:ascii="Arial" w:hAnsi="Arial"/>
          <w:ins w:id="43" w:author="Unknown Author" w:date="2020-10-11T13:05:34Z"/>
        </w:rPr>
      </w:pPr>
      <w:ins w:id="42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  <w:ins w:id="45" w:author="Unknown Author" w:date="2020-10-11T13:05:34Z"/>
        </w:rPr>
      </w:pPr>
      <w:ins w:id="44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  <w:ins w:id="47" w:author="Unknown Author" w:date="2020-10-11T13:05:34Z"/>
        </w:rPr>
      </w:pPr>
      <w:ins w:id="46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49" w:author="Unknown Author" w:date="2020-10-11T13:05:34Z"/>
          <w:sz w:val="28"/>
          <w:szCs w:val="28"/>
        </w:rPr>
      </w:pPr>
      <w:ins w:id="48" w:author="Unknown Author" w:date="2020-10-11T13:05:34Z">
        <w:r>
          <w:rPr>
            <w:rFonts w:cs="Arial" w:ascii="Arial" w:hAnsi="Arial"/>
            <w:sz w:val="28"/>
            <w:szCs w:val="28"/>
          </w:rPr>
          <w:t>By</w:t>
        </w:r>
      </w:ins>
    </w:p>
    <w:p>
      <w:pPr>
        <w:pStyle w:val="Normal"/>
        <w:bidi w:val="0"/>
        <w:jc w:val="center"/>
        <w:rPr>
          <w:rFonts w:ascii="Arial" w:hAnsi="Arial" w:cs="Arial"/>
          <w:ins w:id="51" w:author="Unknown Author" w:date="2020-10-11T13:05:34Z"/>
          <w:sz w:val="28"/>
          <w:szCs w:val="28"/>
        </w:rPr>
      </w:pPr>
      <w:ins w:id="50" w:author="Unknown Author" w:date="2020-10-11T13:05:34Z">
        <w:r>
          <w:rPr>
            <w:rFonts w:cs="Arial" w:ascii="Arial" w:hAnsi="Arial"/>
            <w:sz w:val="28"/>
            <w:szCs w:val="28"/>
          </w:rPr>
        </w:r>
      </w:ins>
    </w:p>
    <w:p>
      <w:pPr>
        <w:pStyle w:val="Normal"/>
        <w:bidi w:val="0"/>
        <w:jc w:val="center"/>
        <w:rPr/>
      </w:pPr>
      <w:ins w:id="52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>M</w:t>
        </w:r>
      </w:ins>
      <w:ins w:id="53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>uhammad Azzubair bin Azeman</w:t>
        </w:r>
      </w:ins>
    </w:p>
    <w:p>
      <w:pPr>
        <w:pStyle w:val="Normal"/>
        <w:bidi w:val="0"/>
        <w:jc w:val="center"/>
        <w:rPr>
          <w:rFonts w:ascii="Arial" w:hAnsi="Arial" w:cs="Arial"/>
          <w:ins w:id="56" w:author="Unknown Author" w:date="2020-10-11T13:05:34Z"/>
          <w:b/>
          <w:b/>
          <w:bCs/>
          <w:sz w:val="28"/>
          <w:szCs w:val="28"/>
        </w:rPr>
      </w:pPr>
      <w:ins w:id="55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58" w:author="Unknown Author" w:date="2020-10-11T13:05:34Z"/>
          <w:b/>
          <w:b/>
          <w:bCs/>
          <w:sz w:val="28"/>
          <w:szCs w:val="28"/>
        </w:rPr>
      </w:pPr>
      <w:ins w:id="57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>P-COM0019/19</w:t>
        </w:r>
      </w:ins>
    </w:p>
    <w:p>
      <w:pPr>
        <w:pStyle w:val="Normal"/>
        <w:bidi w:val="0"/>
        <w:jc w:val="center"/>
        <w:rPr>
          <w:rFonts w:ascii="Arial" w:hAnsi="Arial" w:cs="Arial"/>
          <w:ins w:id="60" w:author="Unknown Author" w:date="2020-10-11T13:05:34Z"/>
          <w:b/>
          <w:b/>
          <w:bCs/>
          <w:sz w:val="28"/>
          <w:szCs w:val="28"/>
        </w:rPr>
      </w:pPr>
      <w:ins w:id="59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62" w:author="Unknown Author" w:date="2020-10-11T13:05:34Z"/>
          <w:b/>
          <w:b/>
          <w:bCs/>
          <w:sz w:val="28"/>
          <w:szCs w:val="28"/>
        </w:rPr>
      </w:pPr>
      <w:ins w:id="61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</w:r>
      </w:ins>
    </w:p>
    <w:p>
      <w:pPr>
        <w:pStyle w:val="Normal"/>
        <w:bidi w:val="0"/>
        <w:jc w:val="center"/>
        <w:rPr>
          <w:rFonts w:ascii="Arial" w:hAnsi="Arial" w:cs="Arial"/>
          <w:ins w:id="64" w:author="Unknown Author" w:date="2020-10-11T13:05:34Z"/>
          <w:b/>
          <w:b/>
          <w:bCs/>
          <w:sz w:val="28"/>
          <w:szCs w:val="28"/>
        </w:rPr>
      </w:pPr>
      <w:ins w:id="63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</w:r>
      </w:ins>
    </w:p>
    <w:p>
      <w:pPr>
        <w:pStyle w:val="Normal"/>
        <w:bidi w:val="0"/>
        <w:jc w:val="center"/>
        <w:rPr/>
      </w:pPr>
      <w:ins w:id="65" w:author="Unknown Author" w:date="2020-10-11T13:05:34Z">
        <w:r>
          <w:rPr>
            <w:rFonts w:cs="Arial" w:ascii="Arial" w:hAnsi="Arial"/>
            <w:b w:val="false"/>
            <w:bCs w:val="false"/>
            <w:sz w:val="28"/>
            <w:szCs w:val="28"/>
          </w:rPr>
          <w:t>Session</w:t>
        </w:r>
      </w:ins>
    </w:p>
    <w:p>
      <w:pPr>
        <w:pStyle w:val="Normal"/>
        <w:bidi w:val="0"/>
        <w:jc w:val="center"/>
        <w:rPr>
          <w:rFonts w:ascii="Arial" w:hAnsi="Arial" w:cs="Arial"/>
          <w:ins w:id="68" w:author="Unknown Author" w:date="2020-10-11T13:05:34Z"/>
          <w:b/>
          <w:b/>
          <w:bCs/>
          <w:sz w:val="28"/>
          <w:szCs w:val="28"/>
        </w:rPr>
      </w:pPr>
      <w:ins w:id="67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</w:r>
      </w:ins>
    </w:p>
    <w:p>
      <w:pPr>
        <w:pStyle w:val="Normal"/>
        <w:bidi w:val="0"/>
        <w:jc w:val="center"/>
        <w:rPr/>
      </w:pPr>
      <w:ins w:id="69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>S</w:t>
        </w:r>
      </w:ins>
      <w:ins w:id="70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>emester</w:t>
        </w:r>
      </w:ins>
      <w:ins w:id="71" w:author="Unknown Author" w:date="2020-10-11T13:05:34Z">
        <w:r>
          <w:rPr>
            <w:rFonts w:cs="Arial" w:ascii="Arial" w:hAnsi="Arial"/>
            <w:b/>
            <w:bCs/>
            <w:sz w:val="28"/>
            <w:szCs w:val="28"/>
          </w:rPr>
          <w:t xml:space="preserve"> 2020 / 2021</w:t>
        </w:r>
      </w:ins>
    </w:p>
    <w:p>
      <w:pPr>
        <w:pStyle w:val="Normal"/>
        <w:bidi w:val="0"/>
        <w:jc w:val="center"/>
        <w:rPr>
          <w:rFonts w:ascii="Arial" w:hAnsi="Arial"/>
          <w:ins w:id="74" w:author="Unknown Author" w:date="2020-10-11T13:05:34Z"/>
        </w:rPr>
      </w:pPr>
      <w:ins w:id="73" w:author="Unknown Author" w:date="2020-10-11T13:05:34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8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3"/>
        <w:gridCol w:w="3177"/>
        <w:gridCol w:w="1300"/>
        <w:gridCol w:w="4140"/>
      </w:tblGrid>
      <w:tr>
        <w:trPr>
          <w:trHeight w:val="738" w:hRule="atLeast"/>
        </w:trPr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WORK DONE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CONTACT HOURS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REMARKS</w:t>
            </w:r>
          </w:p>
        </w:tc>
      </w:tr>
      <w:tr>
        <w:trPr>
          <w:trHeight w:val="3400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12/10/2020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0"/>
              </w:numPr>
              <w:suppressLineNumbers/>
              <w:bidi w:val="0"/>
              <w:ind w:left="833" w:right="0" w:hanging="0"/>
              <w:jc w:val="left"/>
              <w:rPr/>
            </w:pPr>
            <w:del w:id="75" w:author="Unknown Author" w:date="2020-10-10T15:03:01Z">
              <w:r>
                <w:rPr>
                  <w:rFonts w:ascii="Arial" w:hAnsi="Arial"/>
                </w:rPr>
                <w:delText xml:space="preserve">Attended </w:delText>
              </w:r>
            </w:del>
            <w:ins w:id="76" w:author="Unknown Author" w:date="2020-10-10T15:03:01Z">
              <w:r>
                <w:rPr>
                  <w:rFonts w:ascii="Arial" w:hAnsi="Arial"/>
                </w:rPr>
                <w:t>M</w:t>
              </w:r>
            </w:ins>
            <w:del w:id="77" w:author="Unknown Author" w:date="2020-10-10T15:03:02Z">
              <w:r>
                <w:rPr>
                  <w:rFonts w:ascii="Arial" w:hAnsi="Arial"/>
                </w:rPr>
                <w:delText>m</w:delText>
              </w:r>
            </w:del>
            <w:r>
              <w:rPr>
                <w:rFonts w:ascii="Arial" w:hAnsi="Arial"/>
                <w:rPrChange w:id="0" w:author="Unknown Author" w:date="2020-10-10T14:50:15Z"/>
              </w:rPr>
              <w:t>eeting</w:t>
            </w:r>
            <w:r>
              <w:rPr>
                <w:rFonts w:ascii="Arial" w:hAnsi="Arial"/>
                <w:rPrChange w:id="0" w:author="Unknown Author" w:date="2020-10-10T14:50:15Z"/>
              </w:rPr>
              <w:t xml:space="preserve"> </w:t>
            </w:r>
            <w:r>
              <w:rPr>
                <w:rFonts w:ascii="Arial" w:hAnsi="Arial"/>
              </w:rPr>
              <w:t>with Client</w:t>
            </w:r>
            <w:ins w:id="80" w:author="Unknown Author" w:date="2020-10-10T14:53:05Z">
              <w:r>
                <w:rPr>
                  <w:rFonts w:ascii="Arial" w:hAnsi="Arial"/>
                </w:rPr>
                <w:t xml:space="preserve"> together with mentor</w:t>
              </w:r>
            </w:ins>
            <w:ins w:id="81" w:author="Unknown Author" w:date="2020-10-10T15:03:15Z">
              <w:r>
                <w:rPr>
                  <w:rFonts w:ascii="Arial" w:hAnsi="Arial"/>
                </w:rPr>
                <w:t>.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 hours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85" w:author="Unknown Author" w:date="2020-10-10T15:14:26Z"/>
              </w:rPr>
            </w:pPr>
            <w:r>
              <w:rPr>
                <w:rFonts w:ascii="Arial" w:hAnsi="Arial"/>
              </w:rPr>
              <w:t xml:space="preserve">Client presented their problem statement, current methodology, and </w:t>
            </w:r>
            <w:ins w:id="82" w:author="Unknown Author" w:date="2020-10-10T14:52:13Z">
              <w:r>
                <w:rPr>
                  <w:rFonts w:ascii="Arial" w:hAnsi="Arial"/>
                </w:rPr>
                <w:t xml:space="preserve">solution </w:t>
              </w:r>
            </w:ins>
            <w:r>
              <w:rPr>
                <w:rFonts w:ascii="Arial" w:hAnsi="Arial"/>
              </w:rPr>
              <w:t>expectations</w:t>
            </w:r>
            <w:ins w:id="83" w:author="Unknown Author" w:date="2020-10-10T14:58:24Z">
              <w:r>
                <w:rPr>
                  <w:rFonts w:ascii="Arial" w:hAnsi="Arial"/>
                </w:rPr>
                <w:t xml:space="preserve">. </w:t>
              </w:r>
            </w:ins>
            <w:ins w:id="84" w:author="Unknown Author" w:date="2020-10-10T14:58:24Z">
              <w:r>
                <w:rPr>
                  <w:rFonts w:ascii="Arial" w:hAnsi="Arial"/>
                </w:rPr>
                <w:t>In addition, they shared their dataset.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87" w:author="Unknown Author" w:date="2020-10-10T15:14:26Z"/>
              </w:rPr>
            </w:pPr>
            <w:ins w:id="86" w:author="Unknown Author" w:date="2020-10-10T15:14:26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89" w:author="Unknown Author" w:date="2020-10-10T15:14:26Z"/>
              </w:rPr>
            </w:pPr>
            <w:ins w:id="88" w:author="Unknown Author" w:date="2020-10-10T15:14:26Z">
              <w:r>
                <w:rPr>
                  <w:rFonts w:ascii="Arial" w:hAnsi="Arial"/>
                </w:rPr>
                <w:t>Problem Statement: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91" w:author="Unknown Author" w:date="2020-10-10T15:14:26Z"/>
              </w:rPr>
            </w:pPr>
            <w:ins w:id="90" w:author="Unknown Author" w:date="2020-10-10T15:14:26Z">
              <w:r>
                <w:rPr>
                  <w:rFonts w:ascii="Arial" w:hAnsi="Arial"/>
                </w:rPr>
                <w:t xml:space="preserve">- Inaccurate PCI Forecasting 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93" w:author="Unknown Author" w:date="2020-10-10T15:14:26Z"/>
              </w:rPr>
            </w:pPr>
            <w:ins w:id="92" w:author="Unknown Author" w:date="2020-10-10T15:14:26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95" w:author="Unknown Author" w:date="2020-10-10T15:15:24Z"/>
              </w:rPr>
            </w:pPr>
            <w:ins w:id="94" w:author="Unknown Author" w:date="2020-10-10T15:15:24Z">
              <w:r>
                <w:rPr>
                  <w:rFonts w:ascii="Arial" w:hAnsi="Arial"/>
                </w:rPr>
                <w:t>Solution Expectation: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70"/>
              <w:jc w:val="left"/>
              <w:rPr>
                <w:rFonts w:ascii="Arial" w:hAnsi="Arial"/>
              </w:rPr>
            </w:pPr>
            <w:ins w:id="96" w:author="Unknown Author" w:date="2020-10-10T15:15:24Z">
              <w:r>
                <w:rPr>
                  <w:rFonts w:ascii="Arial" w:hAnsi="Arial"/>
                </w:rPr>
                <w:t>- More</w:t>
              </w:r>
            </w:ins>
            <w:ins w:id="97" w:author="Unknown Author" w:date="2020-10-10T15:16:00Z">
              <w:r>
                <w:rPr>
                  <w:rFonts w:ascii="Arial" w:hAnsi="Arial"/>
                </w:rPr>
                <w:t xml:space="preserve"> Accurate PCI Forecasting</w:t>
              </w:r>
            </w:ins>
            <w:ins w:id="98" w:author="Unknown Author" w:date="2020-10-10T15:21:24Z">
              <w:r>
                <w:rPr>
                  <w:rFonts w:ascii="Arial" w:hAnsi="Arial"/>
                </w:rPr>
                <w:t xml:space="preserve"> </w:t>
              </w:r>
            </w:ins>
            <w:ins w:id="99" w:author="Unknown Author" w:date="2020-10-10T15:21:24Z">
              <w:r>
                <w:rPr>
                  <w:rFonts w:ascii="Arial" w:hAnsi="Arial"/>
                </w:rPr>
                <w:t>using Machine Learning</w:t>
              </w:r>
            </w:ins>
          </w:p>
        </w:tc>
      </w:tr>
      <w:tr>
        <w:trPr>
          <w:trHeight w:val="1700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del w:id="100" w:author="Unknown Author" w:date="2020-10-10T14:53:25Z">
              <w:r>
                <w:rPr>
                  <w:rFonts w:ascii="Arial" w:hAnsi="Arial"/>
                </w:rPr>
                <w:delText>3</w:delText>
              </w:r>
            </w:del>
            <w:ins w:id="101" w:author="Unknown Author" w:date="2020-10-10T14:53:26Z">
              <w:r>
                <w:rPr>
                  <w:rFonts w:ascii="Arial" w:hAnsi="Arial"/>
                </w:rPr>
                <w:t>2</w:t>
              </w:r>
            </w:ins>
            <w:r>
              <w:rPr>
                <w:rFonts w:ascii="Arial" w:hAnsi="Arial"/>
              </w:rPr>
              <w:t>/10/2020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02" w:author="Unknown Author" w:date="2020-10-10T14:54:00Z">
              <w:r>
                <w:rPr>
                  <w:rFonts w:ascii="Arial" w:hAnsi="Arial"/>
                </w:rPr>
                <w:t xml:space="preserve">Internal Meeting with Mentor and colleagues 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ins w:id="103" w:author="Unknown Author" w:date="2020-10-10T14:57:49Z">
              <w:r>
                <w:rPr>
                  <w:rFonts w:ascii="Arial" w:hAnsi="Arial"/>
                </w:rPr>
                <w:t>2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04" w:author="Unknown Author" w:date="2020-10-10T14:56:25Z">
              <w:r>
                <w:rPr>
                  <w:rFonts w:ascii="Arial" w:hAnsi="Arial"/>
                </w:rPr>
                <w:t>Mentor discussed</w:t>
              </w:r>
            </w:ins>
            <w:ins w:id="105" w:author="Unknown Author" w:date="2020-10-10T14:57:01Z">
              <w:r>
                <w:rPr>
                  <w:rFonts w:ascii="Arial" w:hAnsi="Arial"/>
                </w:rPr>
                <w:t xml:space="preserve"> strategies to meet up clients</w:t>
              </w:r>
            </w:ins>
            <w:ins w:id="106" w:author="Unknown Author" w:date="2020-10-10T15:05:33Z">
              <w:r>
                <w:rPr>
                  <w:rFonts w:ascii="Arial" w:hAnsi="Arial"/>
                </w:rPr>
                <w:t>’</w:t>
              </w:r>
            </w:ins>
            <w:ins w:id="107" w:author="Unknown Author" w:date="2020-10-10T14:57:01Z">
              <w:r>
                <w:rPr>
                  <w:rFonts w:ascii="Arial" w:hAnsi="Arial"/>
                </w:rPr>
                <w:t xml:space="preserve"> expectations.</w:t>
              </w:r>
            </w:ins>
            <w:ins w:id="108" w:author="Unknown Author" w:date="2020-10-10T15:01:43Z">
              <w:r>
                <w:rPr>
                  <w:rFonts w:ascii="Arial" w:hAnsi="Arial"/>
                </w:rPr>
                <w:t xml:space="preserve"> Have to find additional variables </w:t>
              </w:r>
            </w:ins>
            <w:ins w:id="109" w:author="Unknown Author" w:date="2020-10-10T15:02:06Z">
              <w:r>
                <w:rPr>
                  <w:rFonts w:ascii="Arial" w:hAnsi="Arial"/>
                </w:rPr>
                <w:t>to enrich given dataset</w:t>
              </w:r>
            </w:ins>
            <w:ins w:id="110" w:author="Unknown Author" w:date="2020-10-10T15:17:20Z">
              <w:r>
                <w:rPr>
                  <w:rFonts w:ascii="Arial" w:hAnsi="Arial"/>
                </w:rPr>
                <w:t xml:space="preserve"> </w:t>
              </w:r>
            </w:ins>
            <w:ins w:id="111" w:author="Unknown Author" w:date="2020-10-10T15:17:20Z">
              <w:r>
                <w:rPr>
                  <w:rFonts w:ascii="Arial" w:hAnsi="Arial"/>
                </w:rPr>
                <w:t>and more accurate PCI forecasting.</w:t>
              </w:r>
            </w:ins>
          </w:p>
        </w:tc>
      </w:tr>
      <w:tr>
        <w:trPr>
          <w:trHeight w:val="1187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del w:id="112" w:author="Unknown Author" w:date="2020-10-10T15:00:56Z">
              <w:r>
                <w:rPr>
                  <w:rFonts w:ascii="Arial" w:hAnsi="Arial"/>
                </w:rPr>
                <w:delText>4</w:delText>
              </w:r>
            </w:del>
            <w:ins w:id="113" w:author="Unknown Author" w:date="2020-10-10T15:00:56Z">
              <w:r>
                <w:rPr>
                  <w:rFonts w:ascii="Arial" w:hAnsi="Arial"/>
                </w:rPr>
                <w:t>3</w:t>
              </w:r>
            </w:ins>
            <w:r>
              <w:rPr>
                <w:rFonts w:ascii="Arial" w:hAnsi="Arial"/>
              </w:rPr>
              <w:t>/10/2020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14" w:author="Unknown Author" w:date="2020-10-10T15:10:20Z">
              <w:r>
                <w:rPr>
                  <w:rFonts w:ascii="Arial" w:hAnsi="Arial"/>
                </w:rPr>
                <w:t>R</w:t>
              </w:r>
            </w:ins>
            <w:ins w:id="115" w:author="Unknown Author" w:date="2020-10-10T15:10:20Z">
              <w:r>
                <w:rPr>
                  <w:rFonts w:ascii="Arial" w:hAnsi="Arial"/>
                </w:rPr>
                <w:t>esearch</w:t>
              </w:r>
            </w:ins>
            <w:ins w:id="116" w:author="Unknown Author" w:date="2020-10-10T15:10:20Z">
              <w:r>
                <w:rPr>
                  <w:rFonts w:ascii="Arial" w:hAnsi="Arial"/>
                </w:rPr>
                <w:t>ed on</w:t>
              </w:r>
            </w:ins>
            <w:ins w:id="117" w:author="Unknown Author" w:date="2020-10-10T15:10:20Z">
              <w:r>
                <w:rPr>
                  <w:rFonts w:ascii="Arial" w:hAnsi="Arial"/>
                </w:rPr>
                <w:t xml:space="preserve"> additional variables </w:t>
              </w:r>
            </w:ins>
            <w:ins w:id="118" w:author="Unknown Author" w:date="2020-10-10T15:10:20Z">
              <w:r>
                <w:rPr>
                  <w:rFonts w:ascii="Arial" w:hAnsi="Arial"/>
                </w:rPr>
                <w:t>referring</w:t>
              </w:r>
            </w:ins>
            <w:ins w:id="119" w:author="Unknown Author" w:date="2020-10-10T15:10:20Z">
              <w:r>
                <w:rPr>
                  <w:rFonts w:ascii="Arial" w:hAnsi="Arial"/>
                </w:rPr>
                <w:t xml:space="preserve"> on published papers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20" w:author="Unknown Author" w:date="2020-10-11T14:19:37Z">
              <w:r>
                <w:rPr>
                  <w:rFonts w:ascii="Arial" w:hAnsi="Arial"/>
                </w:rPr>
                <w:t>7.</w:t>
              </w:r>
            </w:ins>
            <w:ins w:id="121" w:author="Unknown Author" w:date="2020-10-10T15:10:51Z">
              <w:r>
                <w:rPr>
                  <w:rFonts w:ascii="Arial" w:hAnsi="Arial"/>
                </w:rPr>
                <w:t>75</w:t>
              </w:r>
            </w:ins>
            <w:ins w:id="122" w:author="Unknown Author" w:date="2020-10-10T15:10:51Z">
              <w:r>
                <w:rPr>
                  <w:rFonts w:ascii="Arial" w:hAnsi="Arial"/>
                </w:rPr>
                <w:t xml:space="preserve"> </w:t>
              </w:r>
            </w:ins>
            <w:ins w:id="123" w:author="Unknown Author" w:date="2020-10-10T15:10:51Z">
              <w:r>
                <w:rPr>
                  <w:rFonts w:ascii="Arial" w:hAnsi="Arial"/>
                </w:rPr>
                <w:t>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24" w:author="Unknown Author" w:date="2020-10-10T15:13:02Z">
              <w:r>
                <w:rPr>
                  <w:rFonts w:ascii="Arial" w:hAnsi="Arial"/>
                </w:rPr>
                <w:t>F</w:t>
              </w:r>
            </w:ins>
            <w:ins w:id="125" w:author="Unknown Author" w:date="2020-10-10T15:13:02Z">
              <w:r>
                <w:rPr>
                  <w:rFonts w:ascii="Arial" w:hAnsi="Arial"/>
                </w:rPr>
                <w:t>ound 2 additional variables based on published papers:</w:t>
              </w:r>
            </w:ins>
          </w:p>
        </w:tc>
      </w:tr>
      <w:tr>
        <w:trPr>
          <w:trHeight w:val="2037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  <w:del w:id="126" w:author="Unknown Author" w:date="2020-10-10T15:10:11Z">
              <w:r>
                <w:rPr>
                  <w:rFonts w:ascii="Arial" w:hAnsi="Arial"/>
                </w:rPr>
                <w:delText>5</w:delText>
              </w:r>
            </w:del>
            <w:ins w:id="127" w:author="Unknown Author" w:date="2020-10-10T15:10:58Z">
              <w:r>
                <w:rPr>
                  <w:rFonts w:ascii="Arial" w:hAnsi="Arial"/>
                </w:rPr>
                <w:t>4</w:t>
              </w:r>
            </w:ins>
            <w:r>
              <w:rPr>
                <w:rFonts w:ascii="Arial" w:hAnsi="Arial"/>
              </w:rPr>
              <w:t>/10/2020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28" w:author="Unknown Author" w:date="2020-10-10T15:10:02Z">
              <w:r>
                <w:rPr>
                  <w:rFonts w:ascii="Arial" w:hAnsi="Arial"/>
                </w:rPr>
                <w:t>Present</w:t>
              </w:r>
            </w:ins>
            <w:ins w:id="129" w:author="Unknown Author" w:date="2020-10-10T15:10:02Z">
              <w:r>
                <w:rPr>
                  <w:rFonts w:ascii="Arial" w:hAnsi="Arial"/>
                </w:rPr>
                <w:t>ed</w:t>
              </w:r>
            </w:ins>
            <w:ins w:id="130" w:author="Unknown Author" w:date="2020-10-10T15:10:02Z">
              <w:r>
                <w:rPr>
                  <w:rFonts w:ascii="Arial" w:hAnsi="Arial"/>
                </w:rPr>
                <w:t xml:space="preserve"> to Mentor on researched additional variables.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31" w:author="Unknown Author" w:date="2020-10-10T15:10:02Z">
              <w:r>
                <w:rPr>
                  <w:rFonts w:ascii="Arial" w:hAnsi="Arial"/>
                </w:rPr>
                <w:t>1</w:t>
              </w:r>
            </w:ins>
            <w:ins w:id="132" w:author="Unknown Author" w:date="2020-10-10T15:10:02Z">
              <w:r>
                <w:rPr>
                  <w:rFonts w:ascii="Arial" w:hAnsi="Arial"/>
                </w:rPr>
                <w:t xml:space="preserve"> hour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33" w:author="Unknown Author" w:date="2020-10-10T15:10:02Z">
              <w:r>
                <w:rPr>
                  <w:rFonts w:ascii="Arial" w:hAnsi="Arial"/>
                </w:rPr>
                <w:t xml:space="preserve">Mentor approved on the additional attributes and decided to proceed with data science </w:t>
              </w:r>
            </w:ins>
            <w:ins w:id="134" w:author="Unknown Author" w:date="2020-10-10T15:10:02Z">
              <w:r>
                <w:rPr>
                  <w:rFonts w:ascii="Arial" w:hAnsi="Arial"/>
                </w:rPr>
                <w:t>tasks: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36" w:author="Unknown Author" w:date="2020-10-10T15:10:02Z">
              <w:r>
                <w:rPr>
                  <w:rFonts w:ascii="Arial" w:hAnsi="Arial"/>
                </w:rPr>
                <w:t xml:space="preserve">- </w:t>
              </w:r>
            </w:ins>
            <w:ins w:id="137" w:author="Unknown Author" w:date="2020-10-10T15:10:02Z">
              <w:r>
                <w:rPr>
                  <w:rFonts w:ascii="Arial" w:hAnsi="Arial"/>
                </w:rPr>
                <w:t>Additional Data Collection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39" w:author="Unknown Author" w:date="2020-10-10T15:10:02Z">
              <w:r>
                <w:rPr>
                  <w:rFonts w:ascii="Arial" w:hAnsi="Arial"/>
                </w:rPr>
                <w:t xml:space="preserve">- </w:t>
              </w:r>
            </w:ins>
            <w:ins w:id="140" w:author="Unknown Author" w:date="2020-10-10T15:10:02Z">
              <w:r>
                <w:rPr>
                  <w:rFonts w:ascii="Arial" w:hAnsi="Arial"/>
                </w:rPr>
                <w:t xml:space="preserve">Data </w:t>
              </w:r>
            </w:ins>
            <w:ins w:id="141" w:author="Unknown Author" w:date="2020-10-10T15:10:02Z">
              <w:r>
                <w:rPr>
                  <w:rFonts w:ascii="Arial" w:hAnsi="Arial"/>
                </w:rPr>
                <w:t>M</w:t>
              </w:r>
            </w:ins>
            <w:ins w:id="142" w:author="Unknown Author" w:date="2020-10-10T15:10:02Z">
              <w:r>
                <w:rPr>
                  <w:rFonts w:ascii="Arial" w:hAnsi="Arial"/>
                </w:rPr>
                <w:t>odelling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144" w:author="Unknown Author" w:date="2020-10-10T15:10:02Z">
              <w:r>
                <w:rPr>
                  <w:rFonts w:ascii="Arial" w:hAnsi="Arial"/>
                </w:rPr>
                <w:t xml:space="preserve">- </w:t>
              </w:r>
            </w:ins>
            <w:ins w:id="145" w:author="Unknown Author" w:date="2020-10-10T15:10:02Z">
              <w:r>
                <w:rPr>
                  <w:rFonts w:ascii="Arial" w:hAnsi="Arial"/>
                </w:rPr>
                <w:t xml:space="preserve">Future PCI </w:t>
              </w:r>
            </w:ins>
            <w:ins w:id="146" w:author="Unknown Author" w:date="2020-10-10T15:10:02Z">
              <w:r>
                <w:rPr>
                  <w:rFonts w:ascii="Arial" w:hAnsi="Arial"/>
                </w:rPr>
                <w:t>F</w:t>
              </w:r>
            </w:ins>
            <w:ins w:id="147" w:author="Unknown Author" w:date="2020-10-10T15:10:02Z">
              <w:r>
                <w:rPr>
                  <w:rFonts w:ascii="Arial" w:hAnsi="Arial"/>
                </w:rPr>
                <w:t>orecasting</w:t>
              </w:r>
            </w:ins>
          </w:p>
        </w:tc>
      </w:tr>
      <w:tr>
        <w:trPr>
          <w:trHeight w:val="1813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Arial" w:hAnsi="Arial"/>
              </w:rPr>
              <w:t>1</w:t>
            </w:r>
            <w:del w:id="148" w:author="Unknown Author" w:date="2020-10-10T15:18:51Z">
              <w:r>
                <w:rPr>
                  <w:rFonts w:ascii="Arial" w:hAnsi="Arial"/>
                </w:rPr>
                <w:delText>6</w:delText>
              </w:r>
            </w:del>
            <w:ins w:id="149" w:author="Unknown Author" w:date="2020-10-10T15:18:51Z">
              <w:r>
                <w:rPr>
                  <w:rFonts w:ascii="Arial" w:hAnsi="Arial"/>
                </w:rPr>
                <w:t>4</w:t>
              </w:r>
            </w:ins>
            <w:r>
              <w:rPr>
                <w:rFonts w:ascii="Arial" w:hAnsi="Arial"/>
              </w:rPr>
              <w:t>/10/2020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54" w:author="Unknown Author" w:date="2020-10-10T15:23:00Z"/>
              </w:rPr>
            </w:pPr>
            <w:ins w:id="150" w:author="Unknown Author" w:date="2020-10-10T15:22:18Z">
              <w:r>
                <w:rPr>
                  <w:rFonts w:ascii="Arial" w:hAnsi="Arial"/>
                </w:rPr>
                <w:t>Collect</w:t>
              </w:r>
            </w:ins>
            <w:ins w:id="151" w:author="Unknown Author" w:date="2020-10-10T15:22:18Z">
              <w:r>
                <w:rPr>
                  <w:rFonts w:ascii="Arial" w:hAnsi="Arial"/>
                </w:rPr>
                <w:t>ed</w:t>
              </w:r>
            </w:ins>
            <w:ins w:id="152" w:author="Unknown Author" w:date="2020-10-10T15:22:18Z">
              <w:r>
                <w:rPr>
                  <w:rFonts w:ascii="Arial" w:hAnsi="Arial"/>
                </w:rPr>
                <w:t xml:space="preserve"> Addi</w:t>
              </w:r>
            </w:ins>
            <w:ins w:id="153" w:author="Unknown Author" w:date="2020-10-10T15:23:00Z">
              <w:r>
                <w:rPr>
                  <w:rFonts w:ascii="Arial" w:hAnsi="Arial"/>
                </w:rPr>
                <w:t xml:space="preserve">tional 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55" w:author="Unknown Author" w:date="2020-10-10T15:23:00Z">
              <w:r>
                <w:rPr>
                  <w:rFonts w:ascii="Arial" w:hAnsi="Arial"/>
                </w:rPr>
                <w:t>Variables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56" w:author="Unknown Author" w:date="2020-10-10T15:28:17Z">
              <w:r>
                <w:rPr>
                  <w:rFonts w:ascii="Arial" w:hAnsi="Arial"/>
                </w:rPr>
                <w:t>3</w:t>
              </w:r>
            </w:ins>
            <w:ins w:id="157" w:author="Unknown Author" w:date="2020-10-10T15:24:10Z">
              <w:r>
                <w:rPr>
                  <w:rFonts w:ascii="Arial" w:hAnsi="Arial"/>
                </w:rPr>
                <w:t xml:space="preserve"> hour</w:t>
              </w:r>
            </w:ins>
            <w:ins w:id="158" w:author="Unknown Author" w:date="2020-10-10T15:28:52Z">
              <w:r>
                <w:rPr>
                  <w:rFonts w:ascii="Arial" w:hAnsi="Arial"/>
                </w:rPr>
                <w:t>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60" w:author="Unknown Author" w:date="2020-10-10T15:25:48Z"/>
              </w:rPr>
            </w:pPr>
            <w:ins w:id="159" w:author="Unknown Author" w:date="2020-10-10T15:25:48Z">
              <w:r>
                <w:rPr>
                  <w:rFonts w:ascii="Arial" w:hAnsi="Arial"/>
                </w:rPr>
                <w:t>Searched additional variables in official data sources such as: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70"/>
              <w:jc w:val="left"/>
              <w:rPr>
                <w:rFonts w:ascii="Arial" w:hAnsi="Arial"/>
                <w:ins w:id="162" w:author="Unknown Author" w:date="2020-10-10T15:25:48Z"/>
              </w:rPr>
            </w:pPr>
            <w:ins w:id="161" w:author="Unknown Author" w:date="2020-10-10T15:25:48Z">
              <w:r>
                <w:rPr>
                  <w:rFonts w:ascii="Arial" w:hAnsi="Arial"/>
                </w:rPr>
                <w:t xml:space="preserve">- Department of Statistics Malaysia (DOSM) 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63" w:author="Unknown Author" w:date="2020-10-10T15:25:48Z">
              <w:r>
                <w:rPr>
                  <w:rFonts w:ascii="Arial" w:hAnsi="Arial"/>
                </w:rPr>
                <w:t xml:space="preserve">- Bank Negara Malaysia (BNM) </w:t>
              </w:r>
            </w:ins>
          </w:p>
        </w:tc>
      </w:tr>
      <w:tr>
        <w:trPr>
          <w:trHeight w:val="2388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64" w:author="Unknown Author" w:date="2020-10-10T15:28:58Z">
              <w:r>
                <w:rPr>
                  <w:rFonts w:ascii="Arial" w:hAnsi="Arial"/>
                </w:rPr>
                <w:t>1</w:t>
              </w:r>
            </w:ins>
            <w:ins w:id="165" w:author="Unknown Author" w:date="2020-10-10T15:28:58Z">
              <w:r>
                <w:rPr>
                  <w:rFonts w:ascii="Arial" w:hAnsi="Arial"/>
                </w:rPr>
                <w:t>4</w:t>
              </w:r>
            </w:ins>
            <w:ins w:id="166" w:author="Unknown Author" w:date="2020-10-10T15:28:58Z">
              <w:r>
                <w:rPr>
                  <w:rFonts w:ascii="Arial" w:hAnsi="Arial"/>
                </w:rPr>
                <w:t>/10/2020</w:t>
              </w:r>
            </w:ins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67" w:author="Unknown Author" w:date="2020-10-10T15:29:44Z">
              <w:r>
                <w:rPr>
                  <w:rFonts w:ascii="Arial" w:hAnsi="Arial"/>
                </w:rPr>
                <w:t>Data Preprocessing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68" w:author="Unknown Author" w:date="2020-10-10T17:16:20Z">
              <w:r>
                <w:rPr>
                  <w:rFonts w:ascii="Arial" w:hAnsi="Arial"/>
                </w:rPr>
                <w:t>0.</w:t>
              </w:r>
            </w:ins>
            <w:ins w:id="169" w:author="Unknown Author" w:date="2020-10-10T17:17:22Z">
              <w:r>
                <w:rPr>
                  <w:rFonts w:ascii="Arial" w:hAnsi="Arial"/>
                </w:rPr>
                <w:t>25</w:t>
              </w:r>
            </w:ins>
            <w:ins w:id="170" w:author="Unknown Author" w:date="2020-10-10T15:29:58Z">
              <w:r>
                <w:rPr>
                  <w:rFonts w:ascii="Arial" w:hAnsi="Arial"/>
                </w:rPr>
                <w:t xml:space="preserve">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72" w:author="Unknown Author" w:date="2020-10-10T15:30:53Z"/>
              </w:rPr>
            </w:pPr>
            <w:ins w:id="171" w:author="Unknown Author" w:date="2020-10-10T15:30:53Z">
              <w:r>
                <w:rPr>
                  <w:rFonts w:ascii="Arial" w:hAnsi="Arial"/>
                </w:rPr>
                <w:t>Filter Dataset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77" w:author="Unknown Author" w:date="2020-10-10T15:33:08Z"/>
              </w:rPr>
            </w:pPr>
            <w:ins w:id="173" w:author="Unknown Author" w:date="2020-10-10T15:30:53Z">
              <w:r>
                <w:rPr>
                  <w:rFonts w:ascii="Arial" w:hAnsi="Arial"/>
                </w:rPr>
                <w:t xml:space="preserve">- </w:t>
              </w:r>
            </w:ins>
            <w:ins w:id="174" w:author="Unknown Author" w:date="2020-10-10T15:33:08Z">
              <w:r>
                <w:rPr>
                  <w:rFonts w:ascii="Arial" w:hAnsi="Arial"/>
                </w:rPr>
                <w:t>Discard</w:t>
              </w:r>
            </w:ins>
            <w:ins w:id="175" w:author="Unknown Author" w:date="2020-10-10T15:33:08Z">
              <w:r>
                <w:rPr>
                  <w:rFonts w:ascii="Arial" w:hAnsi="Arial"/>
                </w:rPr>
                <w:t>ed</w:t>
              </w:r>
            </w:ins>
            <w:ins w:id="176" w:author="Unknown Author" w:date="2020-10-10T15:33:08Z">
              <w:r>
                <w:rPr>
                  <w:rFonts w:ascii="Arial" w:hAnsi="Arial"/>
                </w:rPr>
                <w:t xml:space="preserve"> invalid values (zeros)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80" w:author="Unknown Author" w:date="2020-10-10T17:14:21Z"/>
              </w:rPr>
            </w:pPr>
            <w:ins w:id="178" w:author="Unknown Author" w:date="2020-10-10T15:33:08Z">
              <w:r>
                <w:rPr>
                  <w:rFonts w:ascii="Arial" w:hAnsi="Arial"/>
                </w:rPr>
                <w:t xml:space="preserve">- </w:t>
              </w:r>
            </w:ins>
            <w:ins w:id="179" w:author="Unknown Author" w:date="2020-10-10T15:33:08Z">
              <w:r>
                <w:rPr>
                  <w:rFonts w:ascii="Arial" w:hAnsi="Arial"/>
                </w:rPr>
                <w:t>Omitted invalid attributes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82" w:author="Unknown Author" w:date="2020-10-10T17:14:21Z"/>
              </w:rPr>
            </w:pPr>
            <w:ins w:id="181" w:author="Unknown Author" w:date="2020-10-10T17:14:21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84" w:author="Unknown Author" w:date="2020-10-10T17:14:21Z"/>
              </w:rPr>
            </w:pPr>
            <w:ins w:id="183" w:author="Unknown Author" w:date="2020-10-10T17:14:21Z">
              <w:r>
                <w:rPr>
                  <w:rFonts w:ascii="Arial" w:hAnsi="Arial"/>
                </w:rPr>
                <w:t>Transform Dataset</w:t>
              </w:r>
            </w:ins>
          </w:p>
          <w:p>
            <w:pPr>
              <w:pStyle w:val="TableContents"/>
              <w:suppressLineNumbers/>
              <w:bidi w:val="0"/>
              <w:ind w:left="227" w:right="0" w:hanging="113"/>
              <w:jc w:val="left"/>
              <w:rPr>
                <w:rFonts w:ascii="Arial" w:hAnsi="Arial"/>
              </w:rPr>
            </w:pPr>
            <w:ins w:id="185" w:author="Unknown Author" w:date="2020-10-10T17:14:21Z">
              <w:r>
                <w:rPr>
                  <w:rFonts w:ascii="Arial" w:hAnsi="Arial"/>
                </w:rPr>
                <w:t xml:space="preserve">- Aggregated values from daily to </w:t>
              </w:r>
            </w:ins>
            <w:ins w:id="186" w:author="Unknown Author" w:date="2020-10-10T17:15:00Z">
              <w:r>
                <w:rPr>
                  <w:rFonts w:ascii="Arial" w:hAnsi="Arial"/>
                </w:rPr>
                <w:t xml:space="preserve">quarterly </w:t>
              </w:r>
            </w:ins>
            <w:ins w:id="187" w:author="Unknown Author" w:date="2020-10-10T17:15:00Z">
              <w:r>
                <w:rPr>
                  <w:rFonts w:ascii="Arial" w:hAnsi="Arial"/>
                </w:rPr>
                <w:t>values</w:t>
              </w:r>
            </w:ins>
          </w:p>
        </w:tc>
      </w:tr>
      <w:tr>
        <w:trPr>
          <w:trHeight w:val="2318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88" w:author="Unknown Author" w:date="2020-10-10T18:42:19Z">
              <w:r>
                <w:rPr>
                  <w:rFonts w:ascii="Arial" w:hAnsi="Arial"/>
                </w:rPr>
                <w:t>1</w:t>
              </w:r>
            </w:ins>
            <w:ins w:id="189" w:author="Unknown Author" w:date="2020-10-10T18:42:19Z">
              <w:r>
                <w:rPr>
                  <w:rFonts w:ascii="Arial" w:hAnsi="Arial"/>
                </w:rPr>
                <w:t>5</w:t>
              </w:r>
            </w:ins>
            <w:ins w:id="190" w:author="Unknown Author" w:date="2020-10-10T18:42:19Z">
              <w:r>
                <w:rPr>
                  <w:rFonts w:ascii="Arial" w:hAnsi="Arial"/>
                </w:rPr>
                <w:t>/10/2020</w:t>
              </w:r>
            </w:ins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191" w:author="Unknown Author" w:date="2020-10-10T19:08:25Z">
              <w:r>
                <w:rPr>
                  <w:rFonts w:ascii="Arial" w:hAnsi="Arial"/>
                </w:rPr>
                <w:t>Data Modelling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192" w:author="Unknown Author" w:date="2020-10-11T14:10:11Z">
              <w:r>
                <w:rPr>
                  <w:rFonts w:ascii="Arial" w:hAnsi="Arial"/>
                </w:rPr>
                <w:t>36</w:t>
              </w:r>
            </w:ins>
            <w:ins w:id="193" w:author="Unknown Author" w:date="2020-10-11T13:30:38Z">
              <w:r>
                <w:rPr>
                  <w:rFonts w:ascii="Arial" w:hAnsi="Arial"/>
                </w:rPr>
                <w:t xml:space="preserve">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195" w:author="Unknown Author" w:date="2020-10-10T19:08:49Z"/>
              </w:rPr>
            </w:pPr>
            <w:ins w:id="194" w:author="Unknown Author" w:date="2020-10-10T19:08:49Z">
              <w:r>
                <w:rPr>
                  <w:rFonts w:ascii="Arial" w:hAnsi="Arial"/>
                </w:rPr>
                <w:t>Modelling Dataset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70"/>
              <w:jc w:val="left"/>
              <w:rPr>
                <w:rFonts w:ascii="Arial" w:hAnsi="Arial"/>
                <w:ins w:id="199" w:author="Unknown Author" w:date="2020-10-10T19:10:33Z"/>
              </w:rPr>
            </w:pPr>
            <w:ins w:id="196" w:author="Unknown Author" w:date="2020-10-10T19:08:49Z">
              <w:r>
                <w:rPr>
                  <w:rFonts w:ascii="Arial" w:hAnsi="Arial"/>
                </w:rPr>
                <w:t xml:space="preserve">- </w:t>
              </w:r>
            </w:ins>
            <w:ins w:id="197" w:author="Unknown Author" w:date="2020-10-10T19:09:06Z">
              <w:r>
                <w:rPr>
                  <w:rFonts w:ascii="Arial" w:hAnsi="Arial"/>
                </w:rPr>
                <w:t>Researched Modelling python codes for Decision Tree, Random Forest, Support Vector Machine, Neural Network, and Extreme Gradient Boosting</w:t>
              </w:r>
            </w:ins>
            <w:ins w:id="198" w:author="Unknown Author" w:date="2020-10-10T19:10:33Z">
              <w:r>
                <w:rPr>
                  <w:rFonts w:ascii="Arial" w:hAnsi="Arial"/>
                </w:rPr>
                <w:t>.</w:t>
              </w:r>
            </w:ins>
          </w:p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200" w:author="Unknown Author" w:date="2020-10-10T19:11:00Z">
              <w:r>
                <w:rPr>
                  <w:rFonts w:ascii="Arial" w:hAnsi="Arial"/>
                </w:rPr>
                <w:t xml:space="preserve">- </w:t>
              </w:r>
            </w:ins>
            <w:ins w:id="201" w:author="Unknown Author" w:date="2020-10-10T19:11:00Z">
              <w:r>
                <w:rPr>
                  <w:rFonts w:ascii="Arial" w:hAnsi="Arial"/>
                </w:rPr>
                <w:t>Evaluated the Models</w:t>
              </w:r>
            </w:ins>
          </w:p>
        </w:tc>
      </w:tr>
      <w:tr>
        <w:trPr>
          <w:trHeight w:val="2840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202" w:author="Unknown Author" w:date="2020-10-11T13:30:55Z">
              <w:r>
                <w:rPr>
                  <w:rFonts w:ascii="Arial" w:hAnsi="Arial"/>
                </w:rPr>
                <w:t>1</w:t>
              </w:r>
            </w:ins>
            <w:ins w:id="203" w:author="Unknown Author" w:date="2020-10-11T13:30:55Z">
              <w:r>
                <w:rPr>
                  <w:rFonts w:ascii="Arial" w:hAnsi="Arial"/>
                </w:rPr>
                <w:t>9</w:t>
              </w:r>
            </w:ins>
            <w:ins w:id="204" w:author="Unknown Author" w:date="2020-10-11T13:30:55Z">
              <w:r>
                <w:rPr>
                  <w:rFonts w:ascii="Arial" w:hAnsi="Arial"/>
                </w:rPr>
                <w:t>/10/2020</w:t>
              </w:r>
            </w:ins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205" w:author="Unknown Author" w:date="2020-10-11T13:31:09Z">
              <w:r>
                <w:rPr>
                  <w:rFonts w:ascii="Arial" w:hAnsi="Arial"/>
                </w:rPr>
                <w:t>Model Optimisation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206" w:author="Unknown Author" w:date="2020-10-11T14:16:48Z">
              <w:r>
                <w:rPr>
                  <w:rFonts w:ascii="Arial" w:hAnsi="Arial"/>
                </w:rPr>
                <w:t>36</w:t>
              </w:r>
            </w:ins>
            <w:ins w:id="207" w:author="Unknown Author" w:date="2020-10-11T13:31:16Z">
              <w:r>
                <w:rPr>
                  <w:rFonts w:ascii="Arial" w:hAnsi="Arial"/>
                </w:rPr>
                <w:t xml:space="preserve">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209" w:author="Unknown Author" w:date="2020-10-11T13:31:23Z"/>
              </w:rPr>
            </w:pPr>
            <w:ins w:id="208" w:author="Unknown Author" w:date="2020-10-11T13:31:23Z">
              <w:r>
                <w:rPr>
                  <w:rFonts w:ascii="Arial" w:hAnsi="Arial"/>
                </w:rPr>
                <w:t>Compared Model Performance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70"/>
              <w:jc w:val="left"/>
              <w:rPr>
                <w:rFonts w:ascii="Arial" w:hAnsi="Arial"/>
                <w:ins w:id="212" w:author="Unknown Author" w:date="2020-10-11T13:32:01Z"/>
              </w:rPr>
            </w:pPr>
            <w:ins w:id="210" w:author="Unknown Author" w:date="2020-10-11T13:31:23Z">
              <w:r>
                <w:rPr>
                  <w:rFonts w:ascii="Arial" w:hAnsi="Arial"/>
                </w:rPr>
                <w:t>- Compared before and after Fea</w:t>
              </w:r>
            </w:ins>
            <w:ins w:id="211" w:author="Unknown Author" w:date="2020-10-11T13:32:01Z">
              <w:r>
                <w:rPr>
                  <w:rFonts w:ascii="Arial" w:hAnsi="Arial"/>
                </w:rPr>
                <w:t>ture Selection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70"/>
              <w:jc w:val="left"/>
              <w:rPr>
                <w:rFonts w:ascii="Arial" w:hAnsi="Arial"/>
                <w:ins w:id="214" w:author="Unknown Author" w:date="2020-10-11T13:32:01Z"/>
              </w:rPr>
            </w:pPr>
            <w:ins w:id="213" w:author="Unknown Author" w:date="2020-10-11T13:32:01Z">
              <w:r>
                <w:rPr>
                  <w:rFonts w:ascii="Arial" w:hAnsi="Arial"/>
                </w:rPr>
                <w:t>- Compared before and After tuning Horizon size</w:t>
              </w:r>
            </w:ins>
          </w:p>
          <w:p>
            <w:pPr>
              <w:pStyle w:val="TableContents"/>
              <w:suppressLineNumbers/>
              <w:bidi w:val="0"/>
              <w:ind w:left="283" w:right="170" w:hanging="170"/>
              <w:jc w:val="left"/>
              <w:rPr>
                <w:rFonts w:ascii="Arial" w:hAnsi="Arial"/>
                <w:ins w:id="217" w:author="Unknown Author" w:date="2020-10-11T13:57:35Z"/>
              </w:rPr>
            </w:pPr>
            <w:ins w:id="215" w:author="Unknown Author" w:date="2020-10-11T13:32:01Z">
              <w:r>
                <w:rPr>
                  <w:rFonts w:ascii="Arial" w:hAnsi="Arial"/>
                </w:rPr>
                <w:t xml:space="preserve">- Compared before and after combining Feature Selection and </w:t>
              </w:r>
            </w:ins>
            <w:ins w:id="216" w:author="Unknown Author" w:date="2020-10-11T13:33:04Z">
              <w:r>
                <w:rPr>
                  <w:rFonts w:ascii="Arial" w:hAnsi="Arial"/>
                </w:rPr>
                <w:t>Tuning Horizon Size combination</w:t>
              </w:r>
            </w:ins>
          </w:p>
          <w:p>
            <w:pPr>
              <w:pStyle w:val="TableContents"/>
              <w:suppressLineNumbers/>
              <w:bidi w:val="0"/>
              <w:ind w:left="283" w:right="170" w:hanging="170"/>
              <w:jc w:val="left"/>
              <w:rPr>
                <w:rFonts w:ascii="Arial" w:hAnsi="Arial"/>
              </w:rPr>
            </w:pPr>
            <w:ins w:id="218" w:author="Unknown Author" w:date="2020-10-11T13:57:35Z">
              <w:r>
                <w:rPr>
                  <w:rFonts w:ascii="Arial" w:hAnsi="Arial"/>
                </w:rPr>
                <w:t xml:space="preserve">- </w:t>
              </w:r>
            </w:ins>
            <w:ins w:id="219" w:author="Unknown Author" w:date="2020-10-11T13:57:35Z">
              <w:r>
                <w:rPr>
                  <w:rFonts w:ascii="Arial" w:hAnsi="Arial"/>
                </w:rPr>
                <w:t>Selected top three models</w:t>
              </w:r>
            </w:ins>
          </w:p>
        </w:tc>
      </w:tr>
      <w:tr>
        <w:trPr>
          <w:trHeight w:val="3692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220" w:author="Unknown Author" w:date="2020-10-11T13:34:34Z">
              <w:r>
                <w:rPr>
                  <w:rFonts w:ascii="Arial" w:hAnsi="Arial"/>
                </w:rPr>
                <w:t>2</w:t>
              </w:r>
            </w:ins>
            <w:ins w:id="221" w:author="Unknown Author" w:date="2020-10-11T13:34:34Z">
              <w:r>
                <w:rPr>
                  <w:rFonts w:ascii="Arial" w:hAnsi="Arial"/>
                </w:rPr>
                <w:t>4</w:t>
              </w:r>
            </w:ins>
            <w:ins w:id="222" w:author="Unknown Author" w:date="2020-10-11T13:34:34Z">
              <w:r>
                <w:rPr>
                  <w:rFonts w:ascii="Arial" w:hAnsi="Arial"/>
                </w:rPr>
                <w:t>/10/2020</w:t>
              </w:r>
            </w:ins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223" w:author="Unknown Author" w:date="2020-10-11T13:34:41Z">
              <w:r>
                <w:rPr>
                  <w:rFonts w:ascii="Arial" w:hAnsi="Arial"/>
                </w:rPr>
                <w:t>Model Forecasting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ins w:id="224" w:author="Unknown Author" w:date="2020-10-11T13:34:51Z">
              <w:r>
                <w:rPr>
                  <w:rFonts w:ascii="Arial" w:hAnsi="Arial"/>
                </w:rPr>
                <w:t>24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  <w:ins w:id="226" w:author="Unknown Author" w:date="2020-10-11T13:35:02Z"/>
              </w:rPr>
            </w:pPr>
            <w:ins w:id="225" w:author="Unknown Author" w:date="2020-10-11T13:58:22Z">
              <w:r>
                <w:rPr>
                  <w:rFonts w:ascii="Arial" w:hAnsi="Arial"/>
                </w:rPr>
                <w:t>Forecasted 1 period in future</w:t>
              </w:r>
            </w:ins>
          </w:p>
          <w:p>
            <w:pPr>
              <w:pStyle w:val="TableContents"/>
              <w:suppressLineNumbers/>
              <w:bidi w:val="0"/>
              <w:ind w:left="283" w:right="0" w:hanging="113"/>
              <w:jc w:val="left"/>
              <w:rPr>
                <w:rFonts w:ascii="Arial" w:hAnsi="Arial"/>
                <w:ins w:id="230" w:author="Unknown Author" w:date="2020-10-11T13:36:08Z"/>
              </w:rPr>
            </w:pPr>
            <w:ins w:id="227" w:author="Unknown Author" w:date="2020-10-11T13:35:02Z">
              <w:r>
                <w:rPr>
                  <w:rFonts w:ascii="Arial" w:hAnsi="Arial"/>
                </w:rPr>
                <w:t xml:space="preserve">- </w:t>
              </w:r>
            </w:ins>
            <w:ins w:id="228" w:author="Unknown Author" w:date="2020-10-11T13:59:06Z">
              <w:r>
                <w:rPr>
                  <w:rFonts w:ascii="Arial" w:hAnsi="Arial"/>
                </w:rPr>
                <w:t>Using the top three performing models, new future values were generated and input into the models to predict for future PCI</w:t>
              </w:r>
            </w:ins>
            <w:ins w:id="229" w:author="Unknown Author" w:date="2020-10-11T14:00:26Z">
              <w:r>
                <w:rPr>
                  <w:rFonts w:ascii="Arial" w:hAnsi="Arial"/>
                </w:rPr>
                <w:t>.</w:t>
              </w:r>
            </w:ins>
          </w:p>
          <w:p>
            <w:pPr>
              <w:pStyle w:val="TableContents"/>
              <w:suppressLineNumbers/>
              <w:bidi w:val="0"/>
              <w:ind w:left="340" w:right="0" w:hanging="170"/>
              <w:jc w:val="left"/>
              <w:rPr>
                <w:rFonts w:ascii="Arial" w:hAnsi="Arial"/>
                <w:ins w:id="234" w:author="Unknown Author" w:date="2020-10-11T14:03:14Z"/>
              </w:rPr>
            </w:pPr>
            <w:ins w:id="231" w:author="Unknown Author" w:date="2020-10-11T13:36:08Z">
              <w:r>
                <w:rPr>
                  <w:rFonts w:ascii="Arial" w:hAnsi="Arial"/>
                </w:rPr>
                <w:t xml:space="preserve">- </w:t>
              </w:r>
            </w:ins>
            <w:ins w:id="232" w:author="Unknown Author" w:date="2020-10-11T14:01:32Z">
              <w:r>
                <w:rPr>
                  <w:rFonts w:ascii="Arial" w:hAnsi="Arial"/>
                </w:rPr>
                <w:t>Models were tuned to achieve better performing forecasting accura</w:t>
              </w:r>
            </w:ins>
            <w:ins w:id="233" w:author="Unknown Author" w:date="2020-10-11T14:02:00Z">
              <w:r>
                <w:rPr>
                  <w:rFonts w:ascii="Arial" w:hAnsi="Arial"/>
                </w:rPr>
                <w:t>cy by comparing with historical PCI values</w:t>
              </w:r>
            </w:ins>
          </w:p>
          <w:p>
            <w:pPr>
              <w:pStyle w:val="TableContents"/>
              <w:suppressLineNumbers/>
              <w:bidi w:val="0"/>
              <w:ind w:left="340" w:right="0" w:hanging="170"/>
              <w:jc w:val="left"/>
              <w:rPr>
                <w:rFonts w:ascii="Arial" w:hAnsi="Arial"/>
              </w:rPr>
            </w:pPr>
            <w:ins w:id="235" w:author="Unknown Author" w:date="2020-10-11T14:03:14Z">
              <w:r>
                <w:rPr>
                  <w:rFonts w:ascii="Arial" w:hAnsi="Arial"/>
                </w:rPr>
                <w:t xml:space="preserve">- </w:t>
              </w:r>
            </w:ins>
            <w:ins w:id="236" w:author="Unknown Author" w:date="2020-10-11T14:03:14Z">
              <w:r>
                <w:rPr>
                  <w:rFonts w:ascii="Arial" w:hAnsi="Arial"/>
                </w:rPr>
                <w:t>The best forecasting hyperparame</w:t>
              </w:r>
            </w:ins>
            <w:ins w:id="237" w:author="Unknown Author" w:date="2020-10-11T14:04:00Z">
              <w:r>
                <w:rPr>
                  <w:rFonts w:ascii="Arial" w:hAnsi="Arial"/>
                </w:rPr>
                <w:t>ters were set to forecast future PCI values</w:t>
              </w:r>
            </w:ins>
          </w:p>
        </w:tc>
      </w:tr>
      <w:tr>
        <w:trPr>
          <w:trHeight w:val="1977" w:hRule="atLeast"/>
        </w:trPr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ins w:id="238" w:author="Unknown Author" w:date="2020-10-11T14:17:26Z">
              <w:r>
                <w:rPr>
                  <w:rFonts w:ascii="Arial" w:hAnsi="Arial"/>
                </w:rPr>
                <w:t>27</w:t>
              </w:r>
            </w:ins>
            <w:ins w:id="239" w:author="Unknown Author" w:date="2020-10-11T14:05:23Z">
              <w:r>
                <w:rPr>
                  <w:rFonts w:ascii="Arial" w:hAnsi="Arial"/>
                </w:rPr>
                <w:t>/10/2020</w:t>
              </w:r>
            </w:ins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>
                <w:rFonts w:ascii="Arial" w:hAnsi="Arial"/>
              </w:rPr>
            </w:pPr>
            <w:ins w:id="240" w:author="Unknown Author" w:date="2020-10-11T14:06:09Z">
              <w:r>
                <w:rPr>
                  <w:rFonts w:ascii="Arial" w:hAnsi="Arial"/>
                </w:rPr>
                <w:t xml:space="preserve">Modelling and Forecasting </w:t>
              </w:r>
            </w:ins>
            <w:ins w:id="241" w:author="Unknown Author" w:date="2020-10-11T14:05:55Z">
              <w:r>
                <w:rPr>
                  <w:rFonts w:ascii="Arial" w:hAnsi="Arial"/>
                </w:rPr>
                <w:t>Present</w:t>
              </w:r>
            </w:ins>
            <w:ins w:id="242" w:author="Unknown Author" w:date="2020-10-11T14:06:00Z">
              <w:r>
                <w:rPr>
                  <w:rFonts w:ascii="Arial" w:hAnsi="Arial"/>
                </w:rPr>
                <w:t xml:space="preserve">ation to mentor </w:t>
              </w:r>
            </w:ins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ins w:id="243" w:author="Unknown Author" w:date="2020-10-11T14:09:53Z">
              <w:r>
                <w:rPr>
                  <w:rFonts w:ascii="Arial" w:hAnsi="Arial"/>
                </w:rPr>
                <w:t>2 hours</w:t>
              </w:r>
            </w:ins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uppressLineNumbers/>
              <w:bidi w:val="0"/>
              <w:ind w:left="113" w:right="0" w:hanging="0"/>
              <w:jc w:val="left"/>
              <w:rPr/>
            </w:pPr>
            <w:ins w:id="244" w:author="Unknown Author" w:date="2020-10-11T14:10:42Z">
              <w:r>
                <w:rPr>
                  <w:rFonts w:ascii="Arial" w:hAnsi="Arial"/>
                </w:rPr>
                <w:t>Mentor approves on the methodology and outcomes</w:t>
              </w:r>
            </w:ins>
            <w:ins w:id="245" w:author="Unknown Author" w:date="2020-10-11T14:11:01Z">
              <w:r>
                <w:rPr>
                  <w:rFonts w:ascii="Arial" w:hAnsi="Arial"/>
                </w:rPr>
                <w:t>. The forecasting values will be evaluated by comparing with published PCI values</w:t>
              </w:r>
            </w:ins>
            <w:ins w:id="246" w:author="Unknown Author" w:date="2020-10-11T14:12:08Z">
              <w:r>
                <w:rPr>
                  <w:rFonts w:ascii="Arial" w:hAnsi="Arial"/>
                </w:rPr>
                <w:t xml:space="preserve"> that will be released by November 2020.</w:t>
              </w:r>
            </w:ins>
          </w:p>
        </w:tc>
      </w:tr>
    </w:tbl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b/>
          <w:b/>
          <w:bCs/>
          <w:del w:id="248" w:author="Unknown Author" w:date="2020-10-11T14:07:04Z"/>
        </w:rPr>
      </w:pPr>
      <w:del w:id="247" w:author="Unknown Author" w:date="2020-10-11T14:07:0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b/>
          <w:b/>
          <w:bCs/>
          <w:del w:id="251" w:author="Unknown Author" w:date="2020-10-11T13:20:14Z"/>
        </w:rPr>
      </w:pPr>
      <w:del w:id="249" w:author="Unknown Author" w:date="2020-10-11T13:20:14Z">
        <w:r>
          <w:rPr>
            <w:rFonts w:ascii="Arial" w:hAnsi="Arial"/>
            <w:b/>
            <w:bCs/>
          </w:rPr>
          <w:delText xml:space="preserve">WEEK </w:delText>
        </w:r>
      </w:del>
      <w:del w:id="250" w:author="Unknown Author" w:date="2020-10-11T13:20:14Z">
        <w:r>
          <w:rPr>
            <w:rFonts w:ascii="Arial" w:hAnsi="Arial"/>
            <w:b/>
            <w:bCs/>
          </w:rPr>
          <w:delText>2</w:delText>
        </w:r>
      </w:del>
    </w:p>
    <w:p>
      <w:pPr>
        <w:pStyle w:val="Normal"/>
        <w:bidi w:val="0"/>
        <w:jc w:val="center"/>
        <w:rPr>
          <w:rFonts w:ascii="Arial" w:hAnsi="Arial"/>
          <w:del w:id="253" w:author="Unknown Author" w:date="2020-10-11T13:20:14Z"/>
        </w:rPr>
      </w:pPr>
      <w:del w:id="252" w:author="Unknown Author" w:date="2020-10-11T13:20:14Z">
        <w:r>
          <w:rPr>
            <w:rFonts w:ascii="Arial" w:hAnsi="Arial"/>
          </w:rPr>
        </w:r>
      </w:del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3"/>
        <w:gridCol w:w="3299"/>
        <w:gridCol w:w="2309"/>
        <w:gridCol w:w="2611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255" w:author="Unknown Author" w:date="2020-10-11T13:20:14Z"/>
              </w:rPr>
            </w:pPr>
            <w:del w:id="254" w:author="Unknown Author" w:date="2020-10-11T13:20:14Z">
              <w:r>
                <w:rPr>
                  <w:rFonts w:ascii="Arial" w:hAnsi="Arial"/>
                  <w:b/>
                  <w:bCs/>
                </w:rPr>
                <w:delText>DATE</w:delText>
              </w:r>
            </w:del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257" w:author="Unknown Author" w:date="2020-10-11T13:20:14Z"/>
              </w:rPr>
            </w:pPr>
            <w:del w:id="256" w:author="Unknown Author" w:date="2020-10-11T13:20:14Z">
              <w:r>
                <w:rPr>
                  <w:rFonts w:ascii="Arial" w:hAnsi="Arial"/>
                  <w:b/>
                  <w:bCs/>
                </w:rPr>
                <w:delText>WORK DONE</w:delText>
              </w:r>
            </w:del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259" w:author="Unknown Author" w:date="2020-10-11T13:20:14Z"/>
              </w:rPr>
            </w:pPr>
            <w:del w:id="258" w:author="Unknown Author" w:date="2020-10-11T13:20:14Z">
              <w:r>
                <w:rPr>
                  <w:rFonts w:ascii="Arial" w:hAnsi="Arial"/>
                  <w:b/>
                  <w:bCs/>
                </w:rPr>
                <w:delText>CONTACT HOURS</w:delText>
              </w:r>
            </w:del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261" w:author="Unknown Author" w:date="2020-10-11T13:20:14Z"/>
              </w:rPr>
            </w:pPr>
            <w:del w:id="260" w:author="Unknown Author" w:date="2020-10-11T13:20:14Z">
              <w:r>
                <w:rPr>
                  <w:rFonts w:ascii="Arial" w:hAnsi="Arial"/>
                  <w:b/>
                  <w:bCs/>
                </w:rPr>
                <w:delText>REMARKS</w:delText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63" w:author="Unknown Author" w:date="2020-10-11T13:20:14Z"/>
              </w:rPr>
            </w:pPr>
            <w:del w:id="262" w:author="Unknown Author" w:date="2020-10-11T13:20:14Z">
              <w:r>
                <w:rPr>
                  <w:rFonts w:ascii="Arial" w:hAnsi="Arial"/>
                </w:rPr>
                <w:delText>19/10/2020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65" w:author="Unknown Author" w:date="2020-10-11T13:20:14Z"/>
              </w:rPr>
            </w:pPr>
            <w:del w:id="264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67" w:author="Unknown Author" w:date="2020-10-11T13:20:14Z"/>
              </w:rPr>
            </w:pPr>
            <w:del w:id="266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69" w:author="Unknown Author" w:date="2020-10-11T13:20:14Z"/>
              </w:rPr>
            </w:pPr>
            <w:del w:id="268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71" w:author="Unknown Author" w:date="2020-10-11T13:20:14Z"/>
              </w:rPr>
            </w:pPr>
            <w:del w:id="270" w:author="Unknown Author" w:date="2020-10-11T13:20:14Z">
              <w:r>
                <w:rPr>
                  <w:rFonts w:ascii="Arial" w:hAnsi="Arial"/>
                </w:rPr>
                <w:delText>20/10/2020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73" w:author="Unknown Author" w:date="2020-10-11T13:20:14Z"/>
              </w:rPr>
            </w:pPr>
            <w:del w:id="272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75" w:author="Unknown Author" w:date="2020-10-11T13:20:14Z"/>
              </w:rPr>
            </w:pPr>
            <w:del w:id="274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77" w:author="Unknown Author" w:date="2020-10-11T13:20:14Z"/>
              </w:rPr>
            </w:pPr>
            <w:del w:id="276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79" w:author="Unknown Author" w:date="2020-10-11T13:20:14Z"/>
              </w:rPr>
            </w:pPr>
            <w:del w:id="278" w:author="Unknown Author" w:date="2020-10-11T13:20:14Z">
              <w:r>
                <w:rPr>
                  <w:rFonts w:ascii="Arial" w:hAnsi="Arial"/>
                </w:rPr>
                <w:delText>21/10/2020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81" w:author="Unknown Author" w:date="2020-10-11T13:20:14Z"/>
              </w:rPr>
            </w:pPr>
            <w:del w:id="280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83" w:author="Unknown Author" w:date="2020-10-11T13:20:14Z"/>
              </w:rPr>
            </w:pPr>
            <w:del w:id="282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85" w:author="Unknown Author" w:date="2020-10-11T13:20:14Z"/>
              </w:rPr>
            </w:pPr>
            <w:del w:id="284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87" w:author="Unknown Author" w:date="2020-10-11T13:20:14Z"/>
              </w:rPr>
            </w:pPr>
            <w:del w:id="286" w:author="Unknown Author" w:date="2020-10-11T13:20:14Z">
              <w:r>
                <w:rPr>
                  <w:rFonts w:ascii="Arial" w:hAnsi="Arial"/>
                </w:rPr>
                <w:delText>22/10/2020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89" w:author="Unknown Author" w:date="2020-10-11T13:20:14Z"/>
              </w:rPr>
            </w:pPr>
            <w:del w:id="288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91" w:author="Unknown Author" w:date="2020-10-11T13:20:14Z"/>
              </w:rPr>
            </w:pPr>
            <w:del w:id="290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93" w:author="Unknown Author" w:date="2020-10-11T13:20:14Z"/>
              </w:rPr>
            </w:pPr>
            <w:del w:id="292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95" w:author="Unknown Author" w:date="2020-10-11T13:20:14Z"/>
              </w:rPr>
            </w:pPr>
            <w:del w:id="294" w:author="Unknown Author" w:date="2020-10-11T13:20:14Z">
              <w:r>
                <w:rPr>
                  <w:rFonts w:ascii="Arial" w:hAnsi="Arial"/>
                </w:rPr>
                <w:delText>23/10/2020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97" w:author="Unknown Author" w:date="2020-10-11T13:20:14Z"/>
              </w:rPr>
            </w:pPr>
            <w:del w:id="296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299" w:author="Unknown Author" w:date="2020-10-11T13:20:14Z"/>
              </w:rPr>
            </w:pPr>
            <w:del w:id="298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01" w:author="Unknown Author" w:date="2020-10-11T13:20:14Z"/>
              </w:rPr>
            </w:pPr>
            <w:del w:id="300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</w:tbl>
    <w:p>
      <w:pPr>
        <w:pStyle w:val="Normal"/>
        <w:bidi w:val="0"/>
        <w:jc w:val="center"/>
        <w:rPr>
          <w:rFonts w:ascii="Arial" w:hAnsi="Arial"/>
          <w:del w:id="303" w:author="Unknown Author" w:date="2020-10-11T13:20:14Z"/>
        </w:rPr>
      </w:pPr>
      <w:del w:id="302" w:author="Unknown Author" w:date="2020-10-11T13:20:1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rFonts w:ascii="Arial" w:hAnsi="Arial"/>
          <w:del w:id="305" w:author="Unknown Author" w:date="2020-10-11T13:20:14Z"/>
        </w:rPr>
      </w:pPr>
      <w:del w:id="304" w:author="Unknown Author" w:date="2020-10-11T13:20:1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rFonts w:ascii="Arial" w:hAnsi="Arial"/>
          <w:b/>
          <w:b/>
          <w:bCs/>
          <w:del w:id="308" w:author="Unknown Author" w:date="2020-10-11T13:20:14Z"/>
        </w:rPr>
      </w:pPr>
      <w:del w:id="306" w:author="Unknown Author" w:date="2020-10-11T13:20:14Z">
        <w:r>
          <w:rPr>
            <w:rFonts w:ascii="Arial" w:hAnsi="Arial"/>
            <w:b/>
            <w:bCs/>
          </w:rPr>
          <w:delText xml:space="preserve">WEEK </w:delText>
        </w:r>
      </w:del>
      <w:del w:id="307" w:author="Unknown Author" w:date="2020-10-11T13:20:14Z">
        <w:r>
          <w:rPr>
            <w:rFonts w:ascii="Arial" w:hAnsi="Arial"/>
            <w:b/>
            <w:bCs/>
          </w:rPr>
          <w:delText>3</w:delText>
        </w:r>
      </w:del>
    </w:p>
    <w:p>
      <w:pPr>
        <w:pStyle w:val="Normal"/>
        <w:bidi w:val="0"/>
        <w:jc w:val="center"/>
        <w:rPr>
          <w:rFonts w:ascii="Arial" w:hAnsi="Arial"/>
          <w:del w:id="310" w:author="Unknown Author" w:date="2020-10-11T13:20:14Z"/>
        </w:rPr>
      </w:pPr>
      <w:del w:id="309" w:author="Unknown Author" w:date="2020-10-11T13:20:14Z">
        <w:r>
          <w:rPr>
            <w:rFonts w:ascii="Arial" w:hAnsi="Arial"/>
          </w:rPr>
        </w:r>
      </w:del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3"/>
        <w:gridCol w:w="3299"/>
        <w:gridCol w:w="2309"/>
        <w:gridCol w:w="2611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12" w:author="Unknown Author" w:date="2020-10-11T13:20:14Z"/>
              </w:rPr>
            </w:pPr>
            <w:del w:id="311" w:author="Unknown Author" w:date="2020-10-11T13:20:14Z">
              <w:r>
                <w:rPr>
                  <w:rFonts w:ascii="Arial" w:hAnsi="Arial"/>
                  <w:b/>
                  <w:bCs/>
                </w:rPr>
                <w:delText>DATE</w:delText>
              </w:r>
            </w:del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14" w:author="Unknown Author" w:date="2020-10-11T13:20:14Z"/>
              </w:rPr>
            </w:pPr>
            <w:del w:id="313" w:author="Unknown Author" w:date="2020-10-11T13:20:14Z">
              <w:r>
                <w:rPr>
                  <w:rFonts w:ascii="Arial" w:hAnsi="Arial"/>
                  <w:b/>
                  <w:bCs/>
                </w:rPr>
                <w:delText>WORK DONE</w:delText>
              </w:r>
            </w:del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16" w:author="Unknown Author" w:date="2020-10-11T13:20:14Z"/>
              </w:rPr>
            </w:pPr>
            <w:del w:id="315" w:author="Unknown Author" w:date="2020-10-11T13:20:14Z">
              <w:r>
                <w:rPr>
                  <w:rFonts w:ascii="Arial" w:hAnsi="Arial"/>
                  <w:b/>
                  <w:bCs/>
                </w:rPr>
                <w:delText>CONTACT HOURS</w:delText>
              </w:r>
            </w:del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18" w:author="Unknown Author" w:date="2020-10-11T13:20:14Z"/>
              </w:rPr>
            </w:pPr>
            <w:del w:id="317" w:author="Unknown Author" w:date="2020-10-11T13:20:14Z">
              <w:r>
                <w:rPr>
                  <w:rFonts w:ascii="Arial" w:hAnsi="Arial"/>
                  <w:b/>
                  <w:bCs/>
                </w:rPr>
                <w:delText>REMARKS</w:delText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20" w:author="Unknown Author" w:date="2020-10-11T13:20:14Z"/>
              </w:rPr>
            </w:pPr>
            <w:del w:id="319" w:author="Unknown Author" w:date="2020-10-11T13:20:14Z">
              <w:r>
                <w:rPr>
                  <w:rFonts w:ascii="Arial" w:hAnsi="Arial"/>
                </w:rPr>
                <w:delText>26/10/2020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22" w:author="Unknown Author" w:date="2020-10-11T13:20:14Z"/>
              </w:rPr>
            </w:pPr>
            <w:del w:id="321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24" w:author="Unknown Author" w:date="2020-10-11T13:20:14Z"/>
              </w:rPr>
            </w:pPr>
            <w:del w:id="323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26" w:author="Unknown Author" w:date="2020-10-11T13:20:14Z"/>
              </w:rPr>
            </w:pPr>
            <w:del w:id="325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28" w:author="Unknown Author" w:date="2020-10-11T13:20:14Z"/>
              </w:rPr>
            </w:pPr>
            <w:del w:id="327" w:author="Unknown Author" w:date="2020-10-11T13:20:14Z">
              <w:r>
                <w:rPr>
                  <w:rFonts w:ascii="Arial" w:hAnsi="Arial"/>
                </w:rPr>
                <w:delText>27/10/2020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30" w:author="Unknown Author" w:date="2020-10-11T13:20:14Z"/>
              </w:rPr>
            </w:pPr>
            <w:del w:id="329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32" w:author="Unknown Author" w:date="2020-10-11T13:20:14Z"/>
              </w:rPr>
            </w:pPr>
            <w:del w:id="331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34" w:author="Unknown Author" w:date="2020-10-11T13:20:14Z"/>
              </w:rPr>
            </w:pPr>
            <w:del w:id="333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36" w:author="Unknown Author" w:date="2020-10-11T13:20:14Z"/>
              </w:rPr>
            </w:pPr>
            <w:del w:id="335" w:author="Unknown Author" w:date="2020-10-11T13:20:14Z">
              <w:r>
                <w:rPr>
                  <w:rFonts w:ascii="Arial" w:hAnsi="Arial"/>
                </w:rPr>
                <w:delText>28/10/2020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38" w:author="Unknown Author" w:date="2020-10-11T13:20:14Z"/>
              </w:rPr>
            </w:pPr>
            <w:del w:id="337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40" w:author="Unknown Author" w:date="2020-10-11T13:20:14Z"/>
              </w:rPr>
            </w:pPr>
            <w:del w:id="339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42" w:author="Unknown Author" w:date="2020-10-11T13:20:14Z"/>
              </w:rPr>
            </w:pPr>
            <w:del w:id="341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44" w:author="Unknown Author" w:date="2020-10-11T13:20:14Z"/>
              </w:rPr>
            </w:pPr>
            <w:del w:id="343" w:author="Unknown Author" w:date="2020-10-11T13:20:14Z">
              <w:r>
                <w:rPr>
                  <w:rFonts w:ascii="Arial" w:hAnsi="Arial"/>
                </w:rPr>
                <w:delText>29/10/2020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46" w:author="Unknown Author" w:date="2020-10-11T13:20:14Z"/>
              </w:rPr>
            </w:pPr>
            <w:del w:id="345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48" w:author="Unknown Author" w:date="2020-10-11T13:20:14Z"/>
              </w:rPr>
            </w:pPr>
            <w:del w:id="347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50" w:author="Unknown Author" w:date="2020-10-11T13:20:14Z"/>
              </w:rPr>
            </w:pPr>
            <w:del w:id="349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52" w:author="Unknown Author" w:date="2020-10-11T13:20:14Z"/>
              </w:rPr>
            </w:pPr>
            <w:del w:id="351" w:author="Unknown Author" w:date="2020-10-11T13:20:14Z">
              <w:r>
                <w:rPr>
                  <w:rFonts w:ascii="Arial" w:hAnsi="Arial"/>
                </w:rPr>
                <w:delText>30/10/2020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54" w:author="Unknown Author" w:date="2020-10-11T13:20:14Z"/>
              </w:rPr>
            </w:pPr>
            <w:del w:id="353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56" w:author="Unknown Author" w:date="2020-10-11T13:20:14Z"/>
              </w:rPr>
            </w:pPr>
            <w:del w:id="355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58" w:author="Unknown Author" w:date="2020-10-11T13:20:14Z"/>
              </w:rPr>
            </w:pPr>
            <w:del w:id="357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</w:tbl>
    <w:p>
      <w:pPr>
        <w:pStyle w:val="Normal"/>
        <w:bidi w:val="0"/>
        <w:jc w:val="center"/>
        <w:rPr>
          <w:rFonts w:ascii="Arial" w:hAnsi="Arial"/>
          <w:del w:id="360" w:author="Unknown Author" w:date="2020-10-11T13:20:14Z"/>
        </w:rPr>
      </w:pPr>
      <w:del w:id="359" w:author="Unknown Author" w:date="2020-10-11T13:20:1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rFonts w:ascii="Arial" w:hAnsi="Arial"/>
          <w:del w:id="362" w:author="Unknown Author" w:date="2020-10-11T13:20:14Z"/>
        </w:rPr>
      </w:pPr>
      <w:del w:id="361" w:author="Unknown Author" w:date="2020-10-11T13:20:1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rFonts w:ascii="Arial" w:hAnsi="Arial"/>
          <w:del w:id="364" w:author="Unknown Author" w:date="2020-10-11T13:20:14Z"/>
        </w:rPr>
      </w:pPr>
      <w:del w:id="363" w:author="Unknown Author" w:date="2020-10-11T13:20:14Z">
        <w:r>
          <w:rPr>
            <w:rFonts w:ascii="Arial" w:hAnsi="Arial"/>
          </w:rPr>
        </w:r>
      </w:del>
    </w:p>
    <w:p>
      <w:pPr>
        <w:pStyle w:val="Normal"/>
        <w:bidi w:val="0"/>
        <w:jc w:val="center"/>
        <w:rPr>
          <w:rFonts w:ascii="Arial" w:hAnsi="Arial"/>
          <w:b/>
          <w:b/>
          <w:bCs/>
          <w:del w:id="367" w:author="Unknown Author" w:date="2020-10-11T13:20:14Z"/>
        </w:rPr>
      </w:pPr>
      <w:del w:id="365" w:author="Unknown Author" w:date="2020-10-11T13:20:14Z">
        <w:r>
          <w:rPr>
            <w:rFonts w:ascii="Arial" w:hAnsi="Arial"/>
            <w:b/>
            <w:bCs/>
          </w:rPr>
          <w:delText xml:space="preserve">WEEK </w:delText>
        </w:r>
      </w:del>
      <w:del w:id="366" w:author="Unknown Author" w:date="2020-10-11T13:20:14Z">
        <w:r>
          <w:rPr>
            <w:rFonts w:ascii="Arial" w:hAnsi="Arial"/>
            <w:b/>
            <w:bCs/>
          </w:rPr>
          <w:delText>4</w:delText>
        </w:r>
      </w:del>
    </w:p>
    <w:p>
      <w:pPr>
        <w:pStyle w:val="Normal"/>
        <w:bidi w:val="0"/>
        <w:jc w:val="center"/>
        <w:rPr>
          <w:rFonts w:ascii="Arial" w:hAnsi="Arial"/>
          <w:del w:id="369" w:author="Unknown Author" w:date="2020-10-11T13:20:14Z"/>
        </w:rPr>
      </w:pPr>
      <w:del w:id="368" w:author="Unknown Author" w:date="2020-10-11T13:20:14Z">
        <w:r>
          <w:rPr>
            <w:rFonts w:ascii="Arial" w:hAnsi="Arial"/>
          </w:rPr>
        </w:r>
      </w:del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3"/>
        <w:gridCol w:w="3299"/>
        <w:gridCol w:w="2309"/>
        <w:gridCol w:w="2611"/>
      </w:tblGrid>
      <w:tr>
        <w:trPr/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71" w:author="Unknown Author" w:date="2020-10-11T13:20:14Z"/>
              </w:rPr>
            </w:pPr>
            <w:del w:id="370" w:author="Unknown Author" w:date="2020-10-11T13:20:14Z">
              <w:r>
                <w:rPr>
                  <w:rFonts w:ascii="Arial" w:hAnsi="Arial"/>
                  <w:b/>
                  <w:bCs/>
                </w:rPr>
                <w:delText>DATE</w:delText>
              </w:r>
            </w:del>
          </w:p>
        </w:tc>
        <w:tc>
          <w:tcPr>
            <w:tcW w:w="3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73" w:author="Unknown Author" w:date="2020-10-11T13:20:14Z"/>
              </w:rPr>
            </w:pPr>
            <w:del w:id="372" w:author="Unknown Author" w:date="2020-10-11T13:20:14Z">
              <w:r>
                <w:rPr>
                  <w:rFonts w:ascii="Arial" w:hAnsi="Arial"/>
                  <w:b/>
                  <w:bCs/>
                </w:rPr>
                <w:delText>WORK DONE</w:delText>
              </w:r>
            </w:del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75" w:author="Unknown Author" w:date="2020-10-11T13:20:14Z"/>
              </w:rPr>
            </w:pPr>
            <w:del w:id="374" w:author="Unknown Author" w:date="2020-10-11T13:20:14Z">
              <w:r>
                <w:rPr>
                  <w:rFonts w:ascii="Arial" w:hAnsi="Arial"/>
                  <w:b/>
                  <w:bCs/>
                </w:rPr>
                <w:delText>CONTACT HOURS</w:delText>
              </w:r>
            </w:del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del w:id="377" w:author="Unknown Author" w:date="2020-10-11T13:20:14Z"/>
              </w:rPr>
            </w:pPr>
            <w:del w:id="376" w:author="Unknown Author" w:date="2020-10-11T13:20:14Z">
              <w:r>
                <w:rPr>
                  <w:rFonts w:ascii="Arial" w:hAnsi="Arial"/>
                  <w:b/>
                  <w:bCs/>
                </w:rPr>
                <w:delText>REMARKS</w:delText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79" w:author="Unknown Author" w:date="2020-10-11T13:20:14Z"/>
              </w:rPr>
            </w:pPr>
            <w:del w:id="378" w:author="Unknown Author" w:date="2020-10-11T13:20:14Z">
              <w:r>
                <w:rPr>
                  <w:rFonts w:ascii="Arial" w:hAnsi="Arial"/>
                </w:rPr>
                <w:delText>2/11/2020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81" w:author="Unknown Author" w:date="2020-10-11T13:20:14Z"/>
              </w:rPr>
            </w:pPr>
            <w:del w:id="380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83" w:author="Unknown Author" w:date="2020-10-11T13:20:14Z"/>
              </w:rPr>
            </w:pPr>
            <w:del w:id="382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85" w:author="Unknown Author" w:date="2020-10-11T13:20:14Z"/>
              </w:rPr>
            </w:pPr>
            <w:del w:id="384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87" w:author="Unknown Author" w:date="2020-10-11T13:20:14Z"/>
              </w:rPr>
            </w:pPr>
            <w:del w:id="386" w:author="Unknown Author" w:date="2020-10-11T13:20:14Z">
              <w:r>
                <w:rPr>
                  <w:rFonts w:ascii="Arial" w:hAnsi="Arial"/>
                </w:rPr>
                <w:delText>3/11/2020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89" w:author="Unknown Author" w:date="2020-10-11T13:20:14Z"/>
              </w:rPr>
            </w:pPr>
            <w:del w:id="388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91" w:author="Unknown Author" w:date="2020-10-11T13:20:14Z"/>
              </w:rPr>
            </w:pPr>
            <w:del w:id="390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93" w:author="Unknown Author" w:date="2020-10-11T13:20:14Z"/>
              </w:rPr>
            </w:pPr>
            <w:del w:id="392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95" w:author="Unknown Author" w:date="2020-10-11T13:20:14Z"/>
              </w:rPr>
            </w:pPr>
            <w:del w:id="394" w:author="Unknown Author" w:date="2020-10-11T13:20:14Z">
              <w:r>
                <w:rPr>
                  <w:rFonts w:ascii="Arial" w:hAnsi="Arial"/>
                </w:rPr>
                <w:delText>4/11/2020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97" w:author="Unknown Author" w:date="2020-10-11T13:20:14Z"/>
              </w:rPr>
            </w:pPr>
            <w:del w:id="396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399" w:author="Unknown Author" w:date="2020-10-11T13:20:14Z"/>
              </w:rPr>
            </w:pPr>
            <w:del w:id="398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01" w:author="Unknown Author" w:date="2020-10-11T13:20:14Z"/>
              </w:rPr>
            </w:pPr>
            <w:del w:id="400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03" w:author="Unknown Author" w:date="2020-10-11T13:20:14Z"/>
              </w:rPr>
            </w:pPr>
            <w:del w:id="402" w:author="Unknown Author" w:date="2020-10-11T13:20:14Z">
              <w:r>
                <w:rPr>
                  <w:rFonts w:ascii="Arial" w:hAnsi="Arial"/>
                </w:rPr>
                <w:delText>5/11/2020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05" w:author="Unknown Author" w:date="2020-10-11T13:20:14Z"/>
              </w:rPr>
            </w:pPr>
            <w:del w:id="404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07" w:author="Unknown Author" w:date="2020-10-11T13:20:14Z"/>
              </w:rPr>
            </w:pPr>
            <w:del w:id="406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09" w:author="Unknown Author" w:date="2020-10-11T13:20:14Z"/>
              </w:rPr>
            </w:pPr>
            <w:del w:id="408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  <w:tr>
        <w:trPr/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11" w:author="Unknown Author" w:date="2020-10-11T13:20:14Z"/>
              </w:rPr>
            </w:pPr>
            <w:del w:id="410" w:author="Unknown Author" w:date="2020-10-11T13:20:14Z">
              <w:r>
                <w:rPr>
                  <w:rFonts w:ascii="Arial" w:hAnsi="Arial"/>
                </w:rPr>
                <w:delText>6/11/2020</w:delText>
              </w:r>
            </w:del>
          </w:p>
        </w:tc>
        <w:tc>
          <w:tcPr>
            <w:tcW w:w="3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13" w:author="Unknown Author" w:date="2020-10-11T13:20:14Z"/>
              </w:rPr>
            </w:pPr>
            <w:del w:id="412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15" w:author="Unknown Author" w:date="2020-10-11T13:20:14Z"/>
              </w:rPr>
            </w:pPr>
            <w:del w:id="414" w:author="Unknown Author" w:date="2020-10-11T13:20:14Z">
              <w:r>
                <w:rPr>
                  <w:rFonts w:ascii="Arial" w:hAnsi="Arial"/>
                </w:rPr>
              </w:r>
            </w:del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del w:id="417" w:author="Unknown Author" w:date="2020-10-11T13:20:14Z"/>
              </w:rPr>
            </w:pPr>
            <w:del w:id="416" w:author="Unknown Author" w:date="2020-10-11T13:20:14Z">
              <w:r>
                <w:rPr>
                  <w:rFonts w:ascii="Arial" w:hAnsi="Arial"/>
                </w:rPr>
              </w:r>
            </w:del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4"/>
        <w:gridCol w:w="8608"/>
      </w:tblGrid>
      <w:tr>
        <w:trPr>
          <w:trHeight w:val="968" w:hRule="atLeast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ins w:id="418" w:author="Unknown Author" w:date="2020-10-11T14:06:58Z">
              <w:r>
                <w:rPr>
                  <w:rFonts w:ascii="Arial" w:hAnsi="Arial"/>
                </w:rPr>
                <w:t>Rema</w:t>
              </w:r>
            </w:ins>
            <w:ins w:id="419" w:author="Unknown Author" w:date="2020-10-11T14:07:10Z">
              <w:r>
                <w:rPr>
                  <w:rFonts w:ascii="Arial" w:hAnsi="Arial"/>
                </w:rPr>
                <w:t>rks by Mentor</w:t>
              </w:r>
            </w:ins>
          </w:p>
        </w:tc>
        <w:tc>
          <w:tcPr>
            <w:tcW w:w="8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ins w:id="421" w:author="Unknown Author" w:date="2020-10-11T14:09:32Z"/>
              </w:rPr>
            </w:pPr>
            <w:ins w:id="420" w:author="Unknown Author" w:date="2020-10-11T14:09:32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bidi w:val="0"/>
              <w:jc w:val="center"/>
              <w:rPr>
                <w:rFonts w:ascii="Arial" w:hAnsi="Arial"/>
                <w:ins w:id="423" w:author="Unknown Author" w:date="2020-10-11T14:09:32Z"/>
              </w:rPr>
            </w:pPr>
            <w:ins w:id="422" w:author="Unknown Author" w:date="2020-10-11T14:09:32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bidi w:val="0"/>
              <w:jc w:val="center"/>
              <w:rPr>
                <w:rFonts w:ascii="Arial" w:hAnsi="Arial"/>
                <w:ins w:id="425" w:author="Unknown Author" w:date="2020-10-11T14:09:32Z"/>
              </w:rPr>
            </w:pPr>
            <w:ins w:id="424" w:author="Unknown Author" w:date="2020-10-11T14:09:32Z">
              <w:r>
                <w:rPr>
                  <w:rFonts w:ascii="Arial" w:hAnsi="Arial"/>
                </w:rPr>
              </w:r>
            </w:ins>
          </w:p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ins w:id="427" w:author="Unknown Author" w:date="2020-10-11T14:09:38Z"/>
        </w:rPr>
      </w:pPr>
      <w:ins w:id="426" w:author="Unknown Author" w:date="2020-10-11T14:09:38Z">
        <w:r>
          <w:rPr>
            <w:rFonts w:ascii="Arial" w:hAnsi="Arial"/>
          </w:rPr>
        </w:r>
      </w:ins>
    </w:p>
    <w:p>
      <w:pPr>
        <w:pStyle w:val="Normal"/>
        <w:bidi w:val="0"/>
        <w:jc w:val="center"/>
        <w:rPr>
          <w:rFonts w:ascii="Arial" w:hAnsi="Arial"/>
          <w:ins w:id="429" w:author="Unknown Author" w:date="2020-10-11T14:07:31Z"/>
        </w:rPr>
      </w:pPr>
      <w:ins w:id="428" w:author="Unknown Author" w:date="2020-10-11T14:07:31Z">
        <w:r>
          <w:rPr>
            <w:rFonts w:ascii="Arial" w:hAnsi="Arial"/>
          </w:rPr>
        </w:r>
      </w:ins>
    </w:p>
    <w:p>
      <w:pPr>
        <w:pStyle w:val="Normal"/>
        <w:bidi w:val="0"/>
        <w:jc w:val="left"/>
        <w:rPr>
          <w:rFonts w:ascii="Arial" w:hAnsi="Arial"/>
        </w:rPr>
      </w:pPr>
      <w:ins w:id="430" w:author="Unknown Author" w:date="2020-10-11T14:07:31Z">
        <w:r>
          <w:rPr>
            <w:rFonts w:ascii="Arial" w:hAnsi="Arial"/>
          </w:rPr>
          <w:t>Mentor’s Signature: ........................................................................ Date: ..................................</w:t>
        </w:r>
      </w:ins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LibreOffice/6.4.6.2$Linux_X86_64 LibreOffice_project/40$Build-2</Application>
  <Pages>3</Pages>
  <Words>404</Words>
  <Characters>2563</Characters>
  <CharactersWithSpaces>2891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2020-10-10T14:25:30Z</dcterms:created>
  <dc:creator/>
  <dc:description/>
  <dc:language>en-NZ</dc:language>
  <cp:lastModifiedBy/>
  <dcterms:modified xsi:type="dcterms:W3CDTF">2020-10-11T18:34:24Z</dcterms:modified>
  <cp:revision>11</cp:revision>
  <dc:subject/>
  <dc:title/>
</cp:coreProperties>
</file>